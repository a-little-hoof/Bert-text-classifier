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\section{Related work}</w:t>
      </w:r>
    </w:p>
    <w:p>
      <w:pPr>
        <w:rPr>
          <w:rFonts w:hint="eastAsia"/>
        </w:rPr>
      </w:pPr>
      <w:r>
        <w:rPr>
          <w:rFonts w:hint="eastAsia"/>
        </w:rPr>
        <w:t>In this section, we summarize the related work about the text style transfer, dual learning, data augmentation and stylized dialogue generation.</w:t>
      </w:r>
    </w:p>
    <w:p>
      <w:pPr>
        <w:rPr>
          <w:rFonts w:hint="eastAsia"/>
        </w:rPr>
      </w:pPr>
    </w:p>
    <w:p>
      <w:pPr>
        <w:rPr>
          <w:rFonts w:hint="eastAsia"/>
        </w:rPr>
      </w:pPr>
      <w:r>
        <w:rPr>
          <w:rFonts w:hint="eastAsia"/>
        </w:rPr>
        <w:t xml:space="preserve">\subsection{Text style transfer} </w:t>
      </w:r>
    </w:p>
    <w:p>
      <w:pPr>
        <w:rPr>
          <w:rFonts w:hint="eastAsia"/>
        </w:rPr>
      </w:pPr>
    </w:p>
    <w:p>
      <w:pPr>
        <w:rPr>
          <w:rFonts w:hint="eastAsia"/>
        </w:rPr>
      </w:pPr>
      <w:r>
        <w:rPr>
          <w:rFonts w:hint="eastAsia"/>
        </w:rPr>
        <w:t xml:space="preserve">In recent years, text style transfer has garnered significant attention within the research community. </w:t>
      </w:r>
    </w:p>
    <w:p>
      <w:pPr>
        <w:rPr>
          <w:rFonts w:hint="eastAsia"/>
        </w:rPr>
      </w:pPr>
      <w:r>
        <w:rPr>
          <w:rFonts w:hint="eastAsia"/>
        </w:rPr>
        <w:t>The primary objective of this task is to develop models capable of altering a given text's stylistic features while maintaining its core meaning, enabling the automatic rewriting of textual content into various styles, such as formal or informal, sentimental or objective.</w:t>
      </w:r>
    </w:p>
    <w:p>
      <w:pPr>
        <w:rPr>
          <w:rFonts w:hint="eastAsia"/>
        </w:rPr>
      </w:pPr>
      <w:r>
        <w:rPr>
          <w:rFonts w:hint="eastAsia"/>
        </w:rPr>
        <w:t>Existing text style transfer includes two categories data settings, parallel supervised, non-parallel supervised.</w:t>
      </w:r>
    </w:p>
    <w:p>
      <w:pPr>
        <w:rPr>
          <w:rFonts w:hint="eastAsia"/>
        </w:rPr>
      </w:pPr>
      <w:r>
        <w:rPr>
          <w:rFonts w:hint="eastAsia"/>
        </w:rPr>
        <w:t xml:space="preserve">The text style transfer models are trained with parallel style texts (i.e. informal-formal) in parallel supervised. </w:t>
      </w:r>
    </w:p>
    <w:p>
      <w:pPr>
        <w:rPr>
          <w:rFonts w:hint="eastAsia"/>
        </w:rPr>
      </w:pPr>
      <w:r>
        <w:rPr>
          <w:rFonts w:hint="eastAsia"/>
        </w:rPr>
        <w:t>Non-parallel supervised is a scenario close to the real world, without any matching text to transfer the style of the text.</w:t>
      </w:r>
    </w:p>
    <w:p>
      <w:pPr>
        <w:rPr>
          <w:rFonts w:hint="eastAsia"/>
        </w:rPr>
      </w:pPr>
      <w:r>
        <w:rPr>
          <w:rFonts w:hint="eastAsia"/>
        </w:rPr>
        <w:t>Some early works try supervised approaches, where a work is the transfer between modern English and Shakespearean style sentences~\cite{Xu2012ParaphrasingFS, Jhamtani2017ShakespearizingML}. \citet{Jhamtani2017ShakespearizingML} utilized a Seq2Seq model trained on a parallel corpus to translate modern English phrases into Shakespearean English. Nevertheless, more and more recent research begins to pay attention to the unsupervised approach due to the lack of parallel corpora~\cite{Zhang2018LearningSM, Wu2019AHR}. In general, there are three typical approaches. The first is to learn disentangled representations of content and style. Shen et al.~\cite{Shen2017StyleTF} learned a shared representation of context across different styles and then leveraged the refined alignment of latent representations for style transfer. Fu et al.~\cite{Fu2018StyleTI} utilize a multi-decoder with a style embedding model to learn separate content representations, where style representations are obtained via adversarial networks. Another is to generate stylized texts with back translation~\cite{Zhang2018StyleTA, Lample2019MultipleAttributeTR}, which produces pseudo parallel data to jointly train the forward and backward model. The third is based on the template, which tries to replace original stylistic words with the target stylistic words~\cite{Li2018DeleteRG, Wu2019AHR}.</w:t>
      </w:r>
    </w:p>
    <w:p>
      <w:pPr>
        <w:rPr>
          <w:rFonts w:hint="eastAsia"/>
        </w:rPr>
      </w:pPr>
    </w:p>
    <w:p>
      <w:pPr>
        <w:rPr>
          <w:rFonts w:hint="eastAsia"/>
        </w:rPr>
      </w:pPr>
    </w:p>
    <w:p>
      <w:pPr>
        <w:rPr>
          <w:rFonts w:hint="eastAsia"/>
        </w:rPr>
      </w:pPr>
      <w:r>
        <w:rPr>
          <w:rFonts w:hint="eastAsia"/>
        </w:rPr>
        <w:t>\subsection{Controllable text generation}</w:t>
      </w:r>
    </w:p>
    <w:p>
      <w:pPr>
        <w:rPr>
          <w:rFonts w:hint="eastAsia"/>
        </w:rPr>
      </w:pPr>
    </w:p>
    <w:p>
      <w:pPr>
        <w:rPr>
          <w:rFonts w:hint="eastAsia"/>
        </w:rPr>
      </w:pPr>
      <w:r>
        <w:rPr>
          <w:rFonts w:hint="eastAsia"/>
        </w:rPr>
        <w:t>Controllable text generation is a field of research that aims to generate text that adheres to certain constraints, which include various aspects of generated content~\cite{Logeswaran2018ContentPT}, topic~\cite{Dathathri2019PlugAP,Khalifa2020ADA,Wang2019TopicGuidedVA}, emotion~\cite{Liu2018AnER,Zhang2017BuildingEC} and so on.</w:t>
      </w:r>
    </w:p>
    <w:p>
      <w:pPr>
        <w:rPr>
          <w:rFonts w:hint="eastAsia"/>
        </w:rPr>
      </w:pPr>
      <w:r>
        <w:rPr>
          <w:rFonts w:hint="eastAsia"/>
        </w:rPr>
        <w:t>One popular approach to constrained text generation is through the use of supervised methods. In supervised learning, a model is trained on a labeled dataset of input-output pairs, and the goal is to learn a function that maps input to output. In the case of text style transfer, the input might be a piece of text in one style, and the output might be the same text re-written in a different style. Some popular supervised methods for constrained text generation include sequence-to-sequence models. For instance, \cite{Gupta2017ADG} proposed a combination of variational autoencoders with LSTM models to generate paraphrases.</w:t>
      </w:r>
      <w:ins w:id="0" w:author="hoof" w:date="2023-05-12T00:39:52Z">
        <w:r>
          <w:rPr>
            <w:rFonts w:hint="eastAsia"/>
            <w:lang w:val="en-US" w:eastAsia="zh-CN"/>
          </w:rPr>
          <w:t>~\cite{</w:t>
        </w:r>
      </w:ins>
      <w:ins w:id="1" w:author="hoof" w:date="2023-05-12T00:39:52Z">
        <w:r>
          <w:rPr>
            <w:i w:val="0"/>
            <w:iCs w:val="0"/>
            <w:caps w:val="0"/>
            <w:color w:val="000000"/>
            <w:spacing w:val="0"/>
          </w:rPr>
          <w:t>keskar2019ctrl</w:t>
        </w:r>
      </w:ins>
      <w:ins w:id="2" w:author="hoof" w:date="2023-05-12T00:39:52Z">
        <w:r>
          <w:rPr>
            <w:rFonts w:hint="eastAsia"/>
            <w:lang w:val="en-US" w:eastAsia="zh-CN"/>
          </w:rPr>
          <w:t>}</w:t>
        </w:r>
      </w:ins>
      <w:ins w:id="3" w:author="hoof" w:date="2023-05-12T00:39:55Z">
        <w:r>
          <w:rPr>
            <w:rFonts w:hint="eastAsia"/>
            <w:lang w:val="en-US" w:eastAsia="zh-CN"/>
          </w:rPr>
          <w:t xml:space="preserve"> </w:t>
        </w:r>
      </w:ins>
      <w:ins w:id="4" w:author="hoof" w:date="2023-05-12T00:39:56Z">
        <w:r>
          <w:rPr>
            <w:rFonts w:hint="eastAsia"/>
            <w:lang w:val="en-US" w:eastAsia="zh-CN"/>
          </w:rPr>
          <w:t>intr</w:t>
        </w:r>
      </w:ins>
      <w:ins w:id="5" w:author="hoof" w:date="2023-05-12T00:39:57Z">
        <w:r>
          <w:rPr>
            <w:rFonts w:hint="eastAsia"/>
            <w:lang w:val="en-US" w:eastAsia="zh-CN"/>
          </w:rPr>
          <w:t>odu</w:t>
        </w:r>
      </w:ins>
      <w:ins w:id="6" w:author="hoof" w:date="2023-05-12T00:39:58Z">
        <w:r>
          <w:rPr>
            <w:rFonts w:hint="eastAsia"/>
            <w:lang w:val="en-US" w:eastAsia="zh-CN"/>
          </w:rPr>
          <w:t>ce</w:t>
        </w:r>
      </w:ins>
      <w:ins w:id="7" w:author="hoof" w:date="2023-05-12T00:40:01Z">
        <w:r>
          <w:rPr>
            <w:rFonts w:hint="eastAsia"/>
            <w:lang w:val="en-US" w:eastAsia="zh-CN"/>
          </w:rPr>
          <w:t>d</w:t>
        </w:r>
      </w:ins>
      <w:ins w:id="8" w:author="hoof" w:date="2023-05-12T00:34:37Z">
        <w:r>
          <w:rPr>
            <w:rFonts w:hint="eastAsia"/>
            <w:lang w:val="en-US" w:eastAsia="zh-CN"/>
          </w:rPr>
          <w:t xml:space="preserve"> </w:t>
        </w:r>
      </w:ins>
      <w:del w:id="9" w:author="hoof" w:date="2023-05-12T00:34:35Z">
        <w:r>
          <w:rPr>
            <w:rFonts w:hint="eastAsia"/>
          </w:rPr>
          <w:delText xml:space="preserve"> </w:delText>
        </w:r>
      </w:del>
      <w:ins w:id="10" w:author="hoof" w:date="2023-05-12T00:29:04Z">
        <w:r>
          <w:rPr>
            <w:rFonts w:hint="eastAsia"/>
            <w:lang w:val="en-US" w:eastAsia="zh-CN"/>
          </w:rPr>
          <w:t>CT</w:t>
        </w:r>
      </w:ins>
      <w:ins w:id="11" w:author="hoof" w:date="2023-05-12T00:29:05Z">
        <w:r>
          <w:rPr>
            <w:rFonts w:hint="eastAsia"/>
            <w:lang w:val="en-US" w:eastAsia="zh-CN"/>
          </w:rPr>
          <w:t>R</w:t>
        </w:r>
      </w:ins>
      <w:ins w:id="12" w:author="hoof" w:date="2023-05-12T00:29:06Z">
        <w:r>
          <w:rPr>
            <w:rFonts w:hint="eastAsia"/>
            <w:lang w:val="en-US" w:eastAsia="zh-CN"/>
          </w:rPr>
          <w:t>L</w:t>
        </w:r>
      </w:ins>
      <w:ins w:id="13" w:author="hoof" w:date="2023-05-12T00:40:04Z">
        <w:r>
          <w:rPr>
            <w:rFonts w:hint="eastAsia"/>
            <w:lang w:val="en-US" w:eastAsia="zh-CN"/>
          </w:rPr>
          <w:t>,</w:t>
        </w:r>
      </w:ins>
      <w:ins w:id="14" w:author="hoof" w:date="2023-05-12T00:40:05Z">
        <w:r>
          <w:rPr>
            <w:rFonts w:hint="eastAsia"/>
            <w:lang w:val="en-US" w:eastAsia="zh-CN"/>
          </w:rPr>
          <w:t xml:space="preserve"> w</w:t>
        </w:r>
      </w:ins>
      <w:ins w:id="15" w:author="hoof" w:date="2023-05-12T00:40:06Z">
        <w:r>
          <w:rPr>
            <w:rFonts w:hint="eastAsia"/>
            <w:lang w:val="en-US" w:eastAsia="zh-CN"/>
          </w:rPr>
          <w:t>hich</w:t>
        </w:r>
      </w:ins>
      <w:ins w:id="16" w:author="hoof" w:date="2023-05-12T00:34:42Z">
        <w:r>
          <w:rPr>
            <w:rFonts w:hint="eastAsia"/>
            <w:lang w:val="en-US" w:eastAsia="zh-CN"/>
          </w:rPr>
          <w:t xml:space="preserve"> </w:t>
        </w:r>
      </w:ins>
      <w:ins w:id="17" w:author="hoof" w:date="2023-05-12T00:29:10Z">
        <w:r>
          <w:rPr>
            <w:rFonts w:hint="eastAsia"/>
            <w:lang w:val="en-US" w:eastAsia="zh-CN"/>
          </w:rPr>
          <w:t>i</w:t>
        </w:r>
      </w:ins>
      <w:ins w:id="18" w:author="hoof" w:date="2023-05-12T00:29:11Z">
        <w:r>
          <w:rPr>
            <w:rFonts w:hint="eastAsia"/>
            <w:lang w:val="en-US" w:eastAsia="zh-CN"/>
          </w:rPr>
          <w:t xml:space="preserve">s </w:t>
        </w:r>
      </w:ins>
      <w:ins w:id="19" w:author="hoof" w:date="2023-05-12T00:29:13Z">
        <w:r>
          <w:rPr>
            <w:rFonts w:hint="eastAsia"/>
            <w:lang w:val="en-US" w:eastAsia="zh-CN"/>
          </w:rPr>
          <w:t>a</w:t>
        </w:r>
      </w:ins>
      <w:ins w:id="20" w:author="hoof" w:date="2023-05-12T00:29:14Z">
        <w:r>
          <w:rPr>
            <w:rFonts w:hint="eastAsia"/>
            <w:lang w:val="en-US" w:eastAsia="zh-CN"/>
          </w:rPr>
          <w:t xml:space="preserve"> </w:t>
        </w:r>
      </w:ins>
      <w:ins w:id="21" w:author="hoof" w:date="2023-05-12T00:29:15Z">
        <w:r>
          <w:rPr>
            <w:rFonts w:hint="eastAsia"/>
            <w:lang w:val="en-US" w:eastAsia="zh-CN"/>
          </w:rPr>
          <w:t>trans</w:t>
        </w:r>
      </w:ins>
      <w:ins w:id="22" w:author="hoof" w:date="2023-05-12T00:29:16Z">
        <w:r>
          <w:rPr>
            <w:rFonts w:hint="eastAsia"/>
            <w:lang w:val="en-US" w:eastAsia="zh-CN"/>
          </w:rPr>
          <w:t>forme</w:t>
        </w:r>
      </w:ins>
      <w:ins w:id="23" w:author="hoof" w:date="2023-05-12T00:29:17Z">
        <w:r>
          <w:rPr>
            <w:rFonts w:hint="eastAsia"/>
            <w:lang w:val="en-US" w:eastAsia="zh-CN"/>
          </w:rPr>
          <w:t>r</w:t>
        </w:r>
      </w:ins>
      <w:ins w:id="24" w:author="hoof" w:date="2023-05-12T00:29:18Z">
        <w:r>
          <w:rPr>
            <w:rFonts w:hint="eastAsia"/>
            <w:lang w:val="en-US" w:eastAsia="zh-CN"/>
          </w:rPr>
          <w:t>-bas</w:t>
        </w:r>
      </w:ins>
      <w:ins w:id="25" w:author="hoof" w:date="2023-05-12T00:29:19Z">
        <w:r>
          <w:rPr>
            <w:rFonts w:hint="eastAsia"/>
            <w:lang w:val="en-US" w:eastAsia="zh-CN"/>
          </w:rPr>
          <w:t>ed</w:t>
        </w:r>
      </w:ins>
      <w:ins w:id="26" w:author="hoof" w:date="2023-05-12T00:29:20Z">
        <w:r>
          <w:rPr>
            <w:rFonts w:hint="eastAsia"/>
            <w:lang w:val="en-US" w:eastAsia="zh-CN"/>
          </w:rPr>
          <w:t xml:space="preserve"> lan</w:t>
        </w:r>
      </w:ins>
      <w:ins w:id="27" w:author="hoof" w:date="2023-05-12T00:29:21Z">
        <w:r>
          <w:rPr>
            <w:rFonts w:hint="eastAsia"/>
            <w:lang w:val="en-US" w:eastAsia="zh-CN"/>
          </w:rPr>
          <w:t>guage</w:t>
        </w:r>
      </w:ins>
      <w:ins w:id="28" w:author="hoof" w:date="2023-05-12T00:29:22Z">
        <w:r>
          <w:rPr>
            <w:rFonts w:hint="eastAsia"/>
            <w:lang w:val="en-US" w:eastAsia="zh-CN"/>
          </w:rPr>
          <w:t xml:space="preserve"> mod</w:t>
        </w:r>
      </w:ins>
      <w:ins w:id="29" w:author="hoof" w:date="2023-05-12T00:29:23Z">
        <w:r>
          <w:rPr>
            <w:rFonts w:hint="eastAsia"/>
            <w:lang w:val="en-US" w:eastAsia="zh-CN"/>
          </w:rPr>
          <w:t xml:space="preserve">el </w:t>
        </w:r>
      </w:ins>
      <w:ins w:id="30" w:author="hoof" w:date="2023-05-12T00:29:24Z">
        <w:r>
          <w:rPr>
            <w:rFonts w:hint="eastAsia"/>
            <w:lang w:val="en-US" w:eastAsia="zh-CN"/>
          </w:rPr>
          <w:t>that</w:t>
        </w:r>
      </w:ins>
      <w:ins w:id="31" w:author="hoof" w:date="2023-05-12T00:29:25Z">
        <w:r>
          <w:rPr>
            <w:rFonts w:hint="eastAsia"/>
            <w:lang w:val="en-US" w:eastAsia="zh-CN"/>
          </w:rPr>
          <w:t xml:space="preserve"> all</w:t>
        </w:r>
      </w:ins>
      <w:ins w:id="32" w:author="hoof" w:date="2023-05-12T00:29:26Z">
        <w:r>
          <w:rPr>
            <w:rFonts w:hint="eastAsia"/>
            <w:lang w:val="en-US" w:eastAsia="zh-CN"/>
          </w:rPr>
          <w:t>ow</w:t>
        </w:r>
      </w:ins>
      <w:ins w:id="33" w:author="hoof" w:date="2023-05-12T00:29:27Z">
        <w:r>
          <w:rPr>
            <w:rFonts w:hint="eastAsia"/>
            <w:lang w:val="en-US" w:eastAsia="zh-CN"/>
          </w:rPr>
          <w:t>s fo</w:t>
        </w:r>
      </w:ins>
      <w:ins w:id="34" w:author="hoof" w:date="2023-05-12T00:29:28Z">
        <w:r>
          <w:rPr>
            <w:rFonts w:hint="eastAsia"/>
            <w:lang w:val="en-US" w:eastAsia="zh-CN"/>
          </w:rPr>
          <w:t>r f</w:t>
        </w:r>
      </w:ins>
      <w:ins w:id="35" w:author="hoof" w:date="2023-05-12T00:29:29Z">
        <w:r>
          <w:rPr>
            <w:rFonts w:hint="eastAsia"/>
            <w:lang w:val="en-US" w:eastAsia="zh-CN"/>
          </w:rPr>
          <w:t>ine</w:t>
        </w:r>
      </w:ins>
      <w:ins w:id="36" w:author="hoof" w:date="2023-05-12T00:29:30Z">
        <w:r>
          <w:rPr>
            <w:rFonts w:hint="eastAsia"/>
            <w:lang w:val="en-US" w:eastAsia="zh-CN"/>
          </w:rPr>
          <w:t>-g</w:t>
        </w:r>
      </w:ins>
      <w:ins w:id="37" w:author="hoof" w:date="2023-05-12T00:29:31Z">
        <w:r>
          <w:rPr>
            <w:rFonts w:hint="eastAsia"/>
            <w:lang w:val="en-US" w:eastAsia="zh-CN"/>
          </w:rPr>
          <w:t>rain</w:t>
        </w:r>
      </w:ins>
      <w:ins w:id="38" w:author="hoof" w:date="2023-05-12T00:29:32Z">
        <w:r>
          <w:rPr>
            <w:rFonts w:hint="eastAsia"/>
            <w:lang w:val="en-US" w:eastAsia="zh-CN"/>
          </w:rPr>
          <w:t xml:space="preserve">ed </w:t>
        </w:r>
      </w:ins>
      <w:ins w:id="39" w:author="hoof" w:date="2023-05-12T00:29:33Z">
        <w:r>
          <w:rPr>
            <w:rFonts w:hint="eastAsia"/>
            <w:lang w:val="en-US" w:eastAsia="zh-CN"/>
          </w:rPr>
          <w:t>co</w:t>
        </w:r>
      </w:ins>
      <w:ins w:id="40" w:author="hoof" w:date="2023-05-12T00:29:34Z">
        <w:r>
          <w:rPr>
            <w:rFonts w:hint="eastAsia"/>
            <w:lang w:val="en-US" w:eastAsia="zh-CN"/>
          </w:rPr>
          <w:t>ntrol</w:t>
        </w:r>
      </w:ins>
      <w:ins w:id="41" w:author="hoof" w:date="2023-05-12T00:29:35Z">
        <w:r>
          <w:rPr>
            <w:rFonts w:hint="eastAsia"/>
            <w:lang w:val="en-US" w:eastAsia="zh-CN"/>
          </w:rPr>
          <w:t xml:space="preserve"> </w:t>
        </w:r>
      </w:ins>
      <w:ins w:id="42" w:author="hoof" w:date="2023-05-12T00:29:36Z">
        <w:r>
          <w:rPr>
            <w:rFonts w:hint="eastAsia"/>
            <w:lang w:val="en-US" w:eastAsia="zh-CN"/>
          </w:rPr>
          <w:t>o</w:t>
        </w:r>
      </w:ins>
      <w:ins w:id="43" w:author="hoof" w:date="2023-05-12T00:29:37Z">
        <w:r>
          <w:rPr>
            <w:rFonts w:hint="eastAsia"/>
            <w:lang w:val="en-US" w:eastAsia="zh-CN"/>
          </w:rPr>
          <w:t xml:space="preserve">ver </w:t>
        </w:r>
      </w:ins>
      <w:ins w:id="44" w:author="hoof" w:date="2023-05-12T00:29:38Z">
        <w:r>
          <w:rPr>
            <w:rFonts w:hint="eastAsia"/>
            <w:lang w:val="en-US" w:eastAsia="zh-CN"/>
          </w:rPr>
          <w:t xml:space="preserve">the </w:t>
        </w:r>
      </w:ins>
      <w:ins w:id="45" w:author="hoof" w:date="2023-05-12T00:29:39Z">
        <w:r>
          <w:rPr>
            <w:rFonts w:hint="eastAsia"/>
            <w:lang w:val="en-US" w:eastAsia="zh-CN"/>
          </w:rPr>
          <w:t>gene</w:t>
        </w:r>
      </w:ins>
      <w:ins w:id="46" w:author="hoof" w:date="2023-05-12T00:29:40Z">
        <w:r>
          <w:rPr>
            <w:rFonts w:hint="eastAsia"/>
            <w:lang w:val="en-US" w:eastAsia="zh-CN"/>
          </w:rPr>
          <w:t>rati</w:t>
        </w:r>
      </w:ins>
      <w:ins w:id="47" w:author="hoof" w:date="2023-05-12T00:29:41Z">
        <w:r>
          <w:rPr>
            <w:rFonts w:hint="eastAsia"/>
            <w:lang w:val="en-US" w:eastAsia="zh-CN"/>
          </w:rPr>
          <w:t xml:space="preserve">on </w:t>
        </w:r>
      </w:ins>
      <w:ins w:id="48" w:author="hoof" w:date="2023-05-12T00:29:42Z">
        <w:r>
          <w:rPr>
            <w:rFonts w:hint="eastAsia"/>
            <w:lang w:val="en-US" w:eastAsia="zh-CN"/>
          </w:rPr>
          <w:t>p</w:t>
        </w:r>
      </w:ins>
      <w:ins w:id="49" w:author="hoof" w:date="2023-05-12T00:29:44Z">
        <w:r>
          <w:rPr>
            <w:rFonts w:hint="eastAsia"/>
            <w:lang w:val="en-US" w:eastAsia="zh-CN"/>
          </w:rPr>
          <w:t>roce</w:t>
        </w:r>
      </w:ins>
      <w:ins w:id="50" w:author="hoof" w:date="2023-05-12T00:29:45Z">
        <w:r>
          <w:rPr>
            <w:rFonts w:hint="eastAsia"/>
            <w:lang w:val="en-US" w:eastAsia="zh-CN"/>
          </w:rPr>
          <w:t>s</w:t>
        </w:r>
      </w:ins>
      <w:ins w:id="51" w:author="hoof" w:date="2023-05-12T00:29:46Z">
        <w:r>
          <w:rPr>
            <w:rFonts w:hint="eastAsia"/>
            <w:lang w:val="en-US" w:eastAsia="zh-CN"/>
          </w:rPr>
          <w:t xml:space="preserve">s </w:t>
        </w:r>
      </w:ins>
      <w:ins w:id="52" w:author="hoof" w:date="2023-05-12T00:29:47Z">
        <w:r>
          <w:rPr>
            <w:rFonts w:hint="eastAsia"/>
            <w:lang w:val="en-US" w:eastAsia="zh-CN"/>
          </w:rPr>
          <w:t>thro</w:t>
        </w:r>
      </w:ins>
      <w:ins w:id="53" w:author="hoof" w:date="2023-05-12T00:29:48Z">
        <w:r>
          <w:rPr>
            <w:rFonts w:hint="eastAsia"/>
            <w:lang w:val="en-US" w:eastAsia="zh-CN"/>
          </w:rPr>
          <w:t xml:space="preserve">ugh </w:t>
        </w:r>
      </w:ins>
      <w:ins w:id="54" w:author="hoof" w:date="2023-05-12T00:29:49Z">
        <w:r>
          <w:rPr>
            <w:rFonts w:hint="eastAsia"/>
            <w:lang w:val="en-US" w:eastAsia="zh-CN"/>
          </w:rPr>
          <w:t>co</w:t>
        </w:r>
      </w:ins>
      <w:ins w:id="55" w:author="hoof" w:date="2023-05-12T00:29:50Z">
        <w:r>
          <w:rPr>
            <w:rFonts w:hint="eastAsia"/>
            <w:lang w:val="en-US" w:eastAsia="zh-CN"/>
          </w:rPr>
          <w:t>ndit</w:t>
        </w:r>
      </w:ins>
      <w:ins w:id="56" w:author="hoof" w:date="2023-05-12T00:29:51Z">
        <w:r>
          <w:rPr>
            <w:rFonts w:hint="eastAsia"/>
            <w:lang w:val="en-US" w:eastAsia="zh-CN"/>
          </w:rPr>
          <w:t>ionin</w:t>
        </w:r>
      </w:ins>
      <w:ins w:id="57" w:author="hoof" w:date="2023-05-12T00:29:52Z">
        <w:r>
          <w:rPr>
            <w:rFonts w:hint="eastAsia"/>
            <w:lang w:val="en-US" w:eastAsia="zh-CN"/>
          </w:rPr>
          <w:t>g on</w:t>
        </w:r>
      </w:ins>
      <w:ins w:id="58" w:author="hoof" w:date="2023-05-12T00:29:53Z">
        <w:r>
          <w:rPr>
            <w:rFonts w:hint="eastAsia"/>
            <w:lang w:val="en-US" w:eastAsia="zh-CN"/>
          </w:rPr>
          <w:t xml:space="preserve"> a v</w:t>
        </w:r>
      </w:ins>
      <w:ins w:id="59" w:author="hoof" w:date="2023-05-12T00:29:54Z">
        <w:r>
          <w:rPr>
            <w:rFonts w:hint="eastAsia"/>
            <w:lang w:val="en-US" w:eastAsia="zh-CN"/>
          </w:rPr>
          <w:t>ari</w:t>
        </w:r>
      </w:ins>
      <w:ins w:id="60" w:author="hoof" w:date="2023-05-12T00:30:00Z">
        <w:r>
          <w:rPr>
            <w:rFonts w:hint="eastAsia"/>
            <w:lang w:val="en-US" w:eastAsia="zh-CN"/>
          </w:rPr>
          <w:t xml:space="preserve">ety </w:t>
        </w:r>
      </w:ins>
      <w:ins w:id="61" w:author="hoof" w:date="2023-05-12T00:30:01Z">
        <w:r>
          <w:rPr>
            <w:rFonts w:hint="eastAsia"/>
            <w:lang w:val="en-US" w:eastAsia="zh-CN"/>
          </w:rPr>
          <w:t>of</w:t>
        </w:r>
      </w:ins>
      <w:ins w:id="62" w:author="hoof" w:date="2023-05-12T00:30:02Z">
        <w:r>
          <w:rPr>
            <w:rFonts w:hint="eastAsia"/>
            <w:lang w:val="en-US" w:eastAsia="zh-CN"/>
          </w:rPr>
          <w:t xml:space="preserve"> inpu</w:t>
        </w:r>
      </w:ins>
      <w:ins w:id="63" w:author="hoof" w:date="2023-05-12T00:30:03Z">
        <w:r>
          <w:rPr>
            <w:rFonts w:hint="eastAsia"/>
            <w:lang w:val="en-US" w:eastAsia="zh-CN"/>
          </w:rPr>
          <w:t>ts</w:t>
        </w:r>
      </w:ins>
      <w:ins w:id="64" w:author="hoof" w:date="2023-05-12T00:30:17Z">
        <w:r>
          <w:rPr>
            <w:rFonts w:hint="eastAsia"/>
            <w:lang w:val="en-US" w:eastAsia="zh-CN"/>
          </w:rPr>
          <w:t>.</w:t>
        </w:r>
      </w:ins>
      <w:ins w:id="65" w:author="hoof" w:date="2023-05-12T00:42:45Z">
        <w:r>
          <w:rPr>
            <w:rFonts w:hint="eastAsia"/>
            <w:lang w:val="en-US" w:eastAsia="zh-CN"/>
          </w:rPr>
          <w:t xml:space="preserve"> </w:t>
        </w:r>
      </w:ins>
      <w:ins w:id="66" w:author="hoof" w:date="2023-05-12T00:42:46Z">
        <w:r>
          <w:rPr>
            <w:rFonts w:hint="eastAsia"/>
            <w:lang w:val="en-US" w:eastAsia="zh-CN"/>
          </w:rPr>
          <w:t>Wha</w:t>
        </w:r>
      </w:ins>
      <w:ins w:id="67" w:author="hoof" w:date="2023-05-12T00:42:47Z">
        <w:r>
          <w:rPr>
            <w:rFonts w:hint="eastAsia"/>
            <w:lang w:val="en-US" w:eastAsia="zh-CN"/>
          </w:rPr>
          <w:t>t</w:t>
        </w:r>
      </w:ins>
      <w:ins w:id="68" w:author="hoof" w:date="2023-05-12T00:42:47Z">
        <w:r>
          <w:rPr>
            <w:rFonts w:hint="default"/>
            <w:lang w:val="en-US" w:eastAsia="zh-CN"/>
          </w:rPr>
          <w:t>’</w:t>
        </w:r>
      </w:ins>
      <w:ins w:id="69" w:author="hoof" w:date="2023-05-12T00:42:48Z">
        <w:r>
          <w:rPr>
            <w:rFonts w:hint="eastAsia"/>
            <w:lang w:val="en-US" w:eastAsia="zh-CN"/>
          </w:rPr>
          <w:t xml:space="preserve">s </w:t>
        </w:r>
      </w:ins>
      <w:ins w:id="70" w:author="hoof" w:date="2023-05-12T00:42:49Z">
        <w:r>
          <w:rPr>
            <w:rFonts w:hint="eastAsia"/>
            <w:lang w:val="en-US" w:eastAsia="zh-CN"/>
          </w:rPr>
          <w:t>more</w:t>
        </w:r>
      </w:ins>
      <w:ins w:id="71" w:author="hoof" w:date="2023-05-12T00:42:53Z">
        <w:r>
          <w:rPr>
            <w:rFonts w:hint="eastAsia"/>
            <w:lang w:val="en-US" w:eastAsia="zh-CN"/>
          </w:rPr>
          <w:t>,</w:t>
        </w:r>
      </w:ins>
      <w:ins w:id="72" w:author="hoof" w:date="2023-05-12T00:32:14Z">
        <w:r>
          <w:rPr>
            <w:rFonts w:hint="eastAsia"/>
            <w:lang w:val="en-US" w:eastAsia="zh-CN"/>
          </w:rPr>
          <w:t xml:space="preserve"> </w:t>
        </w:r>
      </w:ins>
      <w:ins w:id="73" w:author="hoof" w:date="2023-05-12T00:42:57Z">
        <w:r>
          <w:rPr>
            <w:rFonts w:hint="eastAsia"/>
            <w:lang w:val="en-US" w:eastAsia="zh-CN"/>
          </w:rPr>
          <w:t>a</w:t>
        </w:r>
      </w:ins>
      <w:ins w:id="74" w:author="hoof" w:date="2023-05-12T00:40:33Z">
        <w:r>
          <w:rPr>
            <w:rFonts w:hint="eastAsia"/>
            <w:lang w:val="en-US" w:eastAsia="zh-CN"/>
          </w:rPr>
          <w:t xml:space="preserve"> </w:t>
        </w:r>
      </w:ins>
      <w:ins w:id="75" w:author="hoof" w:date="2023-05-12T00:40:37Z">
        <w:r>
          <w:rPr>
            <w:rFonts w:hint="eastAsia"/>
            <w:lang w:val="en-US" w:eastAsia="zh-CN"/>
          </w:rPr>
          <w:t>s</w:t>
        </w:r>
      </w:ins>
      <w:ins w:id="76" w:author="hoof" w:date="2023-05-12T00:40:39Z">
        <w:r>
          <w:rPr>
            <w:rFonts w:hint="eastAsia"/>
            <w:lang w:val="en-US" w:eastAsia="zh-CN"/>
          </w:rPr>
          <w:t>imp</w:t>
        </w:r>
      </w:ins>
      <w:ins w:id="77" w:author="hoof" w:date="2023-05-12T00:40:40Z">
        <w:r>
          <w:rPr>
            <w:rFonts w:hint="eastAsia"/>
            <w:lang w:val="en-US" w:eastAsia="zh-CN"/>
          </w:rPr>
          <w:t>l</w:t>
        </w:r>
      </w:ins>
      <w:ins w:id="78" w:author="hoof" w:date="2023-05-12T00:40:41Z">
        <w:r>
          <w:rPr>
            <w:rFonts w:hint="eastAsia"/>
            <w:lang w:val="en-US" w:eastAsia="zh-CN"/>
          </w:rPr>
          <w:t>e</w:t>
        </w:r>
      </w:ins>
      <w:ins w:id="79" w:author="hoof" w:date="2023-05-12T00:40:42Z">
        <w:r>
          <w:rPr>
            <w:rFonts w:hint="eastAsia"/>
            <w:lang w:val="en-US" w:eastAsia="zh-CN"/>
          </w:rPr>
          <w:t xml:space="preserve"> </w:t>
        </w:r>
      </w:ins>
      <w:ins w:id="80" w:author="hoof" w:date="2023-05-12T00:42:10Z">
        <w:r>
          <w:rPr>
            <w:rFonts w:hint="eastAsia"/>
            <w:lang w:val="en-US" w:eastAsia="zh-CN"/>
          </w:rPr>
          <w:t>p</w:t>
        </w:r>
      </w:ins>
      <w:ins w:id="81" w:author="hoof" w:date="2023-05-12T00:42:11Z">
        <w:r>
          <w:rPr>
            <w:rFonts w:hint="eastAsia"/>
            <w:lang w:val="en-US" w:eastAsia="zh-CN"/>
          </w:rPr>
          <w:t>l</w:t>
        </w:r>
      </w:ins>
      <w:ins w:id="82" w:author="hoof" w:date="2023-05-12T00:42:13Z">
        <w:r>
          <w:rPr>
            <w:rFonts w:hint="eastAsia"/>
            <w:lang w:val="en-US" w:eastAsia="zh-CN"/>
          </w:rPr>
          <w:t>u</w:t>
        </w:r>
      </w:ins>
      <w:ins w:id="83" w:author="hoof" w:date="2023-05-12T00:42:14Z">
        <w:r>
          <w:rPr>
            <w:rFonts w:hint="eastAsia"/>
            <w:lang w:val="en-US" w:eastAsia="zh-CN"/>
          </w:rPr>
          <w:t>g</w:t>
        </w:r>
      </w:ins>
      <w:ins w:id="84" w:author="hoof" w:date="2023-05-12T00:42:15Z">
        <w:r>
          <w:rPr>
            <w:rFonts w:hint="eastAsia"/>
            <w:lang w:val="en-US" w:eastAsia="zh-CN"/>
          </w:rPr>
          <w:t>-and</w:t>
        </w:r>
      </w:ins>
      <w:ins w:id="85" w:author="hoof" w:date="2023-05-12T00:42:16Z">
        <w:r>
          <w:rPr>
            <w:rFonts w:hint="eastAsia"/>
            <w:lang w:val="en-US" w:eastAsia="zh-CN"/>
          </w:rPr>
          <w:t>-pl</w:t>
        </w:r>
      </w:ins>
      <w:ins w:id="86" w:author="hoof" w:date="2023-05-12T00:42:17Z">
        <w:r>
          <w:rPr>
            <w:rFonts w:hint="eastAsia"/>
            <w:lang w:val="en-US" w:eastAsia="zh-CN"/>
          </w:rPr>
          <w:t>ay</w:t>
        </w:r>
      </w:ins>
      <w:ins w:id="87" w:author="hoof" w:date="2023-05-12T00:42:18Z">
        <w:r>
          <w:rPr>
            <w:rFonts w:hint="eastAsia"/>
            <w:lang w:val="en-US" w:eastAsia="zh-CN"/>
          </w:rPr>
          <w:t xml:space="preserve"> a</w:t>
        </w:r>
      </w:ins>
      <w:ins w:id="88" w:author="hoof" w:date="2023-05-12T00:42:19Z">
        <w:r>
          <w:rPr>
            <w:rFonts w:hint="eastAsia"/>
            <w:lang w:val="en-US" w:eastAsia="zh-CN"/>
          </w:rPr>
          <w:t>r</w:t>
        </w:r>
      </w:ins>
      <w:ins w:id="89" w:author="hoof" w:date="2023-05-12T00:42:20Z">
        <w:r>
          <w:rPr>
            <w:rFonts w:hint="eastAsia"/>
            <w:lang w:val="en-US" w:eastAsia="zh-CN"/>
          </w:rPr>
          <w:t>ch</w:t>
        </w:r>
      </w:ins>
      <w:ins w:id="90" w:author="hoof" w:date="2023-05-12T00:42:21Z">
        <w:r>
          <w:rPr>
            <w:rFonts w:hint="eastAsia"/>
            <w:lang w:val="en-US" w:eastAsia="zh-CN"/>
          </w:rPr>
          <w:t>i</w:t>
        </w:r>
      </w:ins>
      <w:ins w:id="91" w:author="hoof" w:date="2023-05-12T00:42:22Z">
        <w:r>
          <w:rPr>
            <w:rFonts w:hint="eastAsia"/>
            <w:lang w:val="en-US" w:eastAsia="zh-CN"/>
          </w:rPr>
          <w:t>tect</w:t>
        </w:r>
      </w:ins>
      <w:ins w:id="92" w:author="hoof" w:date="2023-05-12T00:42:23Z">
        <w:r>
          <w:rPr>
            <w:rFonts w:hint="eastAsia"/>
            <w:lang w:val="en-US" w:eastAsia="zh-CN"/>
          </w:rPr>
          <w:t>ure</w:t>
        </w:r>
      </w:ins>
      <w:ins w:id="93" w:author="hoof" w:date="2023-05-12T00:43:09Z">
        <w:r>
          <w:rPr>
            <w:rFonts w:hint="eastAsia"/>
            <w:lang w:val="en-US" w:eastAsia="zh-CN"/>
          </w:rPr>
          <w:t xml:space="preserve"> were</w:t>
        </w:r>
      </w:ins>
      <w:ins w:id="94" w:author="hoof" w:date="2023-05-12T00:43:10Z">
        <w:r>
          <w:rPr>
            <w:rFonts w:hint="eastAsia"/>
            <w:lang w:val="en-US" w:eastAsia="zh-CN"/>
          </w:rPr>
          <w:t xml:space="preserve"> i</w:t>
        </w:r>
      </w:ins>
      <w:ins w:id="95" w:author="hoof" w:date="2023-05-12T00:43:11Z">
        <w:r>
          <w:rPr>
            <w:rFonts w:hint="eastAsia"/>
            <w:lang w:val="en-US" w:eastAsia="zh-CN"/>
          </w:rPr>
          <w:t>nve</w:t>
        </w:r>
      </w:ins>
      <w:ins w:id="96" w:author="hoof" w:date="2023-05-12T00:43:12Z">
        <w:r>
          <w:rPr>
            <w:rFonts w:hint="eastAsia"/>
            <w:lang w:val="en-US" w:eastAsia="zh-CN"/>
          </w:rPr>
          <w:t>nted</w:t>
        </w:r>
      </w:ins>
      <w:ins w:id="97" w:author="hoof" w:date="2023-05-12T00:43:53Z">
        <w:r>
          <w:rPr>
            <w:rFonts w:hint="eastAsia"/>
            <w:lang w:val="en-US" w:eastAsia="zh-CN"/>
          </w:rPr>
          <w:t>,</w:t>
        </w:r>
      </w:ins>
      <w:ins w:id="98" w:author="hoof" w:date="2023-05-12T00:43:54Z">
        <w:r>
          <w:rPr>
            <w:rFonts w:hint="eastAsia"/>
            <w:lang w:val="en-US" w:eastAsia="zh-CN"/>
          </w:rPr>
          <w:t xml:space="preserve"> </w:t>
        </w:r>
      </w:ins>
      <w:ins w:id="99" w:author="hoof" w:date="2023-05-12T00:43:55Z">
        <w:r>
          <w:rPr>
            <w:rFonts w:hint="eastAsia"/>
            <w:lang w:val="en-US" w:eastAsia="zh-CN"/>
          </w:rPr>
          <w:t>th</w:t>
        </w:r>
      </w:ins>
      <w:ins w:id="100" w:author="hoof" w:date="2023-05-12T00:43:56Z">
        <w:r>
          <w:rPr>
            <w:rFonts w:hint="eastAsia"/>
            <w:lang w:val="en-US" w:eastAsia="zh-CN"/>
          </w:rPr>
          <w:t>us m</w:t>
        </w:r>
      </w:ins>
      <w:ins w:id="101" w:author="hoof" w:date="2023-05-12T00:43:57Z">
        <w:r>
          <w:rPr>
            <w:rFonts w:hint="eastAsia"/>
            <w:lang w:val="en-US" w:eastAsia="zh-CN"/>
          </w:rPr>
          <w:t>a</w:t>
        </w:r>
      </w:ins>
      <w:ins w:id="102" w:author="hoof" w:date="2023-05-12T00:43:58Z">
        <w:r>
          <w:rPr>
            <w:rFonts w:hint="eastAsia"/>
            <w:lang w:val="en-US" w:eastAsia="zh-CN"/>
          </w:rPr>
          <w:t>de i</w:t>
        </w:r>
      </w:ins>
      <w:ins w:id="103" w:author="hoof" w:date="2023-05-12T00:43:59Z">
        <w:r>
          <w:rPr>
            <w:rFonts w:hint="eastAsia"/>
            <w:lang w:val="en-US" w:eastAsia="zh-CN"/>
          </w:rPr>
          <w:t>t</w:t>
        </w:r>
      </w:ins>
      <w:ins w:id="104" w:author="hoof" w:date="2023-05-12T00:44:00Z">
        <w:r>
          <w:rPr>
            <w:rFonts w:hint="eastAsia"/>
            <w:lang w:val="en-US" w:eastAsia="zh-CN"/>
          </w:rPr>
          <w:t xml:space="preserve"> </w:t>
        </w:r>
      </w:ins>
      <w:ins w:id="105" w:author="hoof" w:date="2023-05-12T00:44:01Z">
        <w:r>
          <w:rPr>
            <w:rFonts w:hint="eastAsia"/>
            <w:lang w:val="en-US" w:eastAsia="zh-CN"/>
          </w:rPr>
          <w:t>ea</w:t>
        </w:r>
      </w:ins>
      <w:ins w:id="106" w:author="hoof" w:date="2023-05-12T00:44:02Z">
        <w:r>
          <w:rPr>
            <w:rFonts w:hint="eastAsia"/>
            <w:lang w:val="en-US" w:eastAsia="zh-CN"/>
          </w:rPr>
          <w:t>si</w:t>
        </w:r>
      </w:ins>
      <w:ins w:id="107" w:author="hoof" w:date="2023-05-12T00:44:03Z">
        <w:r>
          <w:rPr>
            <w:rFonts w:hint="eastAsia"/>
            <w:lang w:val="en-US" w:eastAsia="zh-CN"/>
          </w:rPr>
          <w:t>er</w:t>
        </w:r>
      </w:ins>
      <w:ins w:id="108" w:author="hoof" w:date="2023-05-12T00:44:10Z">
        <w:r>
          <w:rPr>
            <w:rFonts w:hint="eastAsia"/>
            <w:lang w:val="en-US" w:eastAsia="zh-CN"/>
          </w:rPr>
          <w:t xml:space="preserve"> </w:t>
        </w:r>
      </w:ins>
      <w:ins w:id="109" w:author="hoof" w:date="2023-05-12T00:44:38Z">
        <w:r>
          <w:rPr>
            <w:rFonts w:hint="eastAsia"/>
            <w:lang w:val="en-US" w:eastAsia="zh-CN"/>
          </w:rPr>
          <w:t xml:space="preserve">to </w:t>
        </w:r>
      </w:ins>
      <w:ins w:id="110" w:author="hoof" w:date="2023-05-12T00:44:39Z">
        <w:r>
          <w:rPr>
            <w:rFonts w:hint="eastAsia"/>
            <w:lang w:val="en-US" w:eastAsia="zh-CN"/>
          </w:rPr>
          <w:t>gui</w:t>
        </w:r>
      </w:ins>
      <w:ins w:id="111" w:author="hoof" w:date="2023-05-12T00:44:40Z">
        <w:r>
          <w:rPr>
            <w:rFonts w:hint="eastAsia"/>
            <w:lang w:val="en-US" w:eastAsia="zh-CN"/>
          </w:rPr>
          <w:t xml:space="preserve">de </w:t>
        </w:r>
      </w:ins>
      <w:ins w:id="112" w:author="hoof" w:date="2023-05-12T00:44:41Z">
        <w:r>
          <w:rPr>
            <w:rFonts w:hint="eastAsia"/>
            <w:lang w:val="en-US" w:eastAsia="zh-CN"/>
          </w:rPr>
          <w:t>the</w:t>
        </w:r>
      </w:ins>
      <w:ins w:id="113" w:author="hoof" w:date="2023-05-12T00:44:42Z">
        <w:r>
          <w:rPr>
            <w:rFonts w:hint="eastAsia"/>
            <w:lang w:val="en-US" w:eastAsia="zh-CN"/>
          </w:rPr>
          <w:t xml:space="preserve"> g</w:t>
        </w:r>
      </w:ins>
      <w:ins w:id="114" w:author="hoof" w:date="2023-05-12T00:44:43Z">
        <w:r>
          <w:rPr>
            <w:rFonts w:hint="eastAsia"/>
            <w:lang w:val="en-US" w:eastAsia="zh-CN"/>
          </w:rPr>
          <w:t>ener</w:t>
        </w:r>
      </w:ins>
      <w:ins w:id="115" w:author="hoof" w:date="2023-05-12T00:44:44Z">
        <w:r>
          <w:rPr>
            <w:rFonts w:hint="eastAsia"/>
            <w:lang w:val="en-US" w:eastAsia="zh-CN"/>
          </w:rPr>
          <w:t>atio</w:t>
        </w:r>
      </w:ins>
      <w:ins w:id="116" w:author="hoof" w:date="2023-05-12T00:44:45Z">
        <w:r>
          <w:rPr>
            <w:rFonts w:hint="eastAsia"/>
            <w:lang w:val="en-US" w:eastAsia="zh-CN"/>
          </w:rPr>
          <w:t>n p</w:t>
        </w:r>
      </w:ins>
      <w:ins w:id="117" w:author="hoof" w:date="2023-05-12T00:44:46Z">
        <w:r>
          <w:rPr>
            <w:rFonts w:hint="eastAsia"/>
            <w:lang w:val="en-US" w:eastAsia="zh-CN"/>
          </w:rPr>
          <w:t>ro</w:t>
        </w:r>
      </w:ins>
      <w:ins w:id="118" w:author="hoof" w:date="2023-05-12T00:44:47Z">
        <w:r>
          <w:rPr>
            <w:rFonts w:hint="eastAsia"/>
            <w:lang w:val="en-US" w:eastAsia="zh-CN"/>
          </w:rPr>
          <w:t>c</w:t>
        </w:r>
      </w:ins>
      <w:ins w:id="119" w:author="hoof" w:date="2023-05-12T00:44:49Z">
        <w:r>
          <w:rPr>
            <w:rFonts w:hint="eastAsia"/>
            <w:lang w:val="en-US" w:eastAsia="zh-CN"/>
          </w:rPr>
          <w:t>ess</w:t>
        </w:r>
      </w:ins>
      <w:ins w:id="120" w:author="hoof" w:date="2023-05-12T00:44:50Z">
        <w:r>
          <w:rPr>
            <w:rFonts w:hint="eastAsia"/>
            <w:lang w:val="en-US" w:eastAsia="zh-CN"/>
          </w:rPr>
          <w:t>.</w:t>
        </w:r>
      </w:ins>
      <w:ins w:id="121" w:author="hoof" w:date="2023-05-12T00:44:55Z">
        <w:r>
          <w:rPr>
            <w:rFonts w:hint="eastAsia"/>
            <w:lang w:val="en-US" w:eastAsia="zh-CN"/>
          </w:rPr>
          <w:t>~\</w:t>
        </w:r>
      </w:ins>
      <w:ins w:id="122" w:author="hoof" w:date="2023-05-12T00:44:56Z">
        <w:r>
          <w:rPr>
            <w:rFonts w:hint="eastAsia"/>
            <w:lang w:val="en-US" w:eastAsia="zh-CN"/>
          </w:rPr>
          <w:t>cite</w:t>
        </w:r>
      </w:ins>
      <w:ins w:id="123" w:author="hoof" w:date="2023-05-12T00:44:57Z">
        <w:r>
          <w:rPr>
            <w:rFonts w:hint="eastAsia"/>
            <w:lang w:val="en-US" w:eastAsia="zh-CN"/>
          </w:rPr>
          <w:t>{</w:t>
        </w:r>
      </w:ins>
      <w:ins w:id="124" w:author="hoof" w:date="2023-05-12T00:46:32Z">
        <w:r>
          <w:rPr>
            <w:i w:val="0"/>
            <w:iCs w:val="0"/>
            <w:caps w:val="0"/>
            <w:color w:val="000000"/>
            <w:spacing w:val="0"/>
          </w:rPr>
          <w:t>dathathri2019plug</w:t>
        </w:r>
      </w:ins>
      <w:ins w:id="125" w:author="hoof" w:date="2023-05-12T00:44:57Z">
        <w:r>
          <w:rPr>
            <w:rFonts w:hint="eastAsia"/>
            <w:lang w:val="en-US" w:eastAsia="zh-CN"/>
          </w:rPr>
          <w:t>}</w:t>
        </w:r>
      </w:ins>
      <w:ins w:id="126" w:author="hoof" w:date="2023-05-12T00:43:16Z">
        <w:r>
          <w:rPr>
            <w:rFonts w:hint="eastAsia"/>
            <w:lang w:val="en-US" w:eastAsia="zh-CN"/>
          </w:rPr>
          <w:t xml:space="preserve"> </w:t>
        </w:r>
      </w:ins>
      <w:r>
        <w:rPr>
          <w:rFonts w:hint="eastAsia"/>
        </w:rPr>
        <w:t>Moreover, the above approaches rely on an adequate parallel supervised corpus, which is hard to obtain in real-world application scenarios.</w:t>
      </w:r>
    </w:p>
    <w:p>
      <w:pPr>
        <w:rPr>
          <w:rFonts w:hint="eastAsia"/>
        </w:rPr>
      </w:pPr>
      <w:r>
        <w:rPr>
          <w:rFonts w:hint="eastAsia"/>
        </w:rPr>
        <w:t xml:space="preserve">Another approach to constrained text generation is through the use of unsupervised methods, which do not rely on labeled data~\cite{Xu2019UnsupervisedCT}. One popular unsupervised method for constrained text generation is style transfer via back-translation, which involves first translating the input text into the target style, and then back-translating it into the original language. </w:t>
      </w:r>
      <w:bookmarkStart w:id="0" w:name="_GoBack"/>
      <w:bookmarkEnd w:id="0"/>
      <w:r>
        <w:rPr>
          <w:rFonts w:hint="eastAsia"/>
        </w:rPr>
        <w:t>These methods can effectively get rid of the reliance on supervised datasets but remain difficult to control and incorporate generative constraints.</w:t>
      </w:r>
    </w:p>
    <w:p>
      <w:pPr>
        <w:rPr>
          <w:rFonts w:hint="eastAsia"/>
        </w:rPr>
      </w:pPr>
    </w:p>
    <w:p>
      <w:pPr>
        <w:rPr>
          <w:rFonts w:hint="eastAsia"/>
        </w:rPr>
      </w:pPr>
      <w:r>
        <w:rPr>
          <w:rFonts w:hint="eastAsia"/>
        </w:rPr>
        <w:t xml:space="preserve">\subsection{Back translation} </w:t>
      </w:r>
    </w:p>
    <w:p>
      <w:pPr>
        <w:rPr>
          <w:rFonts w:hint="eastAsia"/>
        </w:rPr>
      </w:pPr>
    </w:p>
    <w:p>
      <w:pPr>
        <w:rPr>
          <w:rFonts w:hint="eastAsia"/>
        </w:rPr>
      </w:pPr>
      <w:r>
        <w:rPr>
          <w:rFonts w:hint="eastAsia"/>
        </w:rPr>
        <w:t xml:space="preserve">Back translation is to train a target-to-source seq2seq model for producing source sentences, and then construct pseudo parallel datasets. </w:t>
      </w:r>
    </w:p>
    <w:p>
      <w:pPr>
        <w:rPr>
          <w:rFonts w:hint="eastAsia"/>
        </w:rPr>
      </w:pPr>
      <w:r>
        <w:rPr>
          <w:rFonts w:hint="eastAsia"/>
        </w:rPr>
        <w:t>The core idea behind back translation is to first translate a given text from the source language to a target language, and then translate the resulting text back to the source language. This process typically results in a paraphrased version of the original text, which can be utilized to improve the performance of NLP models by introducing diversity in the training data and increasing their robustness.</w:t>
      </w:r>
    </w:p>
    <w:p>
      <w:pPr>
        <w:pStyle w:val="2"/>
        <w:rPr>
          <w:ins w:id="127" w:author="hoof" w:date="2023-05-11T20:29:54Z"/>
        </w:rPr>
      </w:pPr>
      <w:ins w:id="128" w:author="hoof" w:date="2023-05-11T20:29:54Z">
        <w:r>
          <w:rPr>
            <w:rFonts w:hint="eastAsia"/>
          </w:rPr>
          <w:t>This approach is widely used in</w:t>
        </w:r>
      </w:ins>
      <w:ins w:id="129" w:author="hoof" w:date="2023-05-11T20:29:54Z">
        <w:r>
          <w:rPr>
            <w:rFonts w:hint="eastAsia"/>
            <w:lang w:val="en-US" w:eastAsia="zh-CN"/>
          </w:rPr>
          <w:t xml:space="preserve"> various tasks. In</w:t>
        </w:r>
      </w:ins>
      <w:ins w:id="130" w:author="hoof" w:date="2023-05-11T20:29:54Z">
        <w:r>
          <w:rPr>
            <w:rFonts w:hint="eastAsia"/>
          </w:rPr>
          <w:t xml:space="preserve"> machine translation</w:t>
        </w:r>
      </w:ins>
      <w:ins w:id="131" w:author="hoof" w:date="2023-05-11T20:29:54Z">
        <w:r>
          <w:rPr>
            <w:rFonts w:hint="eastAsia"/>
            <w:lang w:val="en-US" w:eastAsia="zh-CN"/>
          </w:rPr>
          <w:t xml:space="preserve">, additional parallel training data were provided through using back translation on monolingual training data </w:t>
        </w:r>
      </w:ins>
      <w:ins w:id="132" w:author="hoof" w:date="2023-05-11T20:29:54Z">
        <w:r>
          <w:rPr>
            <w:rFonts w:hint="eastAsia"/>
          </w:rPr>
          <w:t>~\cite{</w:t>
        </w:r>
      </w:ins>
      <w:ins w:id="133" w:author="hoof" w:date="2023-05-11T20:29:54Z">
        <w:r>
          <w:rPr>
            <w:i w:val="0"/>
            <w:iCs w:val="0"/>
            <w:caps w:val="0"/>
            <w:color w:val="000000"/>
            <w:spacing w:val="0"/>
          </w:rPr>
          <w:t>sennrich2015improving</w:t>
        </w:r>
      </w:ins>
      <w:ins w:id="134" w:author="hoof" w:date="2023-05-11T20:29:54Z">
        <w:r>
          <w:rPr>
            <w:rFonts w:hint="eastAsia"/>
          </w:rPr>
          <w:t>, Artetxe2018UnsupervisedNM}</w:t>
        </w:r>
      </w:ins>
      <w:ins w:id="135" w:author="hoof" w:date="2023-05-11T20:29:54Z">
        <w:r>
          <w:rPr>
            <w:rFonts w:hint="eastAsia"/>
            <w:lang w:val="en-US" w:eastAsia="zh-CN"/>
          </w:rPr>
          <w:t>. While in</w:t>
        </w:r>
      </w:ins>
      <w:ins w:id="136" w:author="hoof" w:date="2023-05-11T20:29:54Z">
        <w:r>
          <w:rPr>
            <w:rFonts w:hint="eastAsia"/>
          </w:rPr>
          <w:t xml:space="preserve"> text style transfer</w:t>
        </w:r>
      </w:ins>
      <w:ins w:id="137" w:author="hoof" w:date="2023-05-11T20:29:54Z">
        <w:r>
          <w:rPr>
            <w:rFonts w:hint="eastAsia"/>
            <w:lang w:val="en-US" w:eastAsia="zh-CN"/>
          </w:rPr>
          <w:t xml:space="preserve">, model based on this mechanism produces better generations </w:t>
        </w:r>
      </w:ins>
      <w:ins w:id="138" w:author="hoof" w:date="2023-05-11T20:29:54Z">
        <w:r>
          <w:rPr>
            <w:rFonts w:hint="eastAsia"/>
          </w:rPr>
          <w:t>~\cite{Subramanian2018MultipleAttributeTS}</w:t>
        </w:r>
      </w:ins>
      <w:ins w:id="139" w:author="hoof" w:date="2023-05-11T20:29:54Z">
        <w:r>
          <w:rPr>
            <w:rFonts w:hint="eastAsia"/>
            <w:lang w:val="en-US" w:eastAsia="zh-CN"/>
          </w:rPr>
          <w:t>.</w:t>
        </w:r>
      </w:ins>
      <w:ins w:id="140" w:author="hoof" w:date="2023-05-11T20:29:54Z">
        <w:r>
          <w:rPr>
            <w:rFonts w:hint="eastAsia"/>
          </w:rPr>
          <w:t xml:space="preserve"> </w:t>
        </w:r>
      </w:ins>
      <w:ins w:id="141" w:author="hoof" w:date="2023-05-11T20:29:54Z">
        <w:r>
          <w:rPr>
            <w:rFonts w:hint="eastAsia"/>
            <w:lang w:val="en-US" w:eastAsia="zh-CN"/>
          </w:rPr>
          <w:t xml:space="preserve">When it comes to </w:t>
        </w:r>
      </w:ins>
      <w:ins w:id="142" w:author="hoof" w:date="2023-05-11T20:29:54Z">
        <w:r>
          <w:rPr>
            <w:rFonts w:hint="eastAsia"/>
          </w:rPr>
          <w:t>dialogue generation</w:t>
        </w:r>
      </w:ins>
      <w:ins w:id="143" w:author="hoof" w:date="2023-05-11T20:29:54Z">
        <w:r>
          <w:rPr>
            <w:rFonts w:hint="eastAsia"/>
            <w:lang w:val="en-US" w:eastAsia="zh-CN"/>
          </w:rPr>
          <w:t>, back translation can effectively incorporate non-conversational text with conversational text,thus produce more diverse responses.</w:t>
        </w:r>
      </w:ins>
      <w:ins w:id="144" w:author="hoof" w:date="2023-05-11T20:29:54Z">
        <w:r>
          <w:rPr>
            <w:rFonts w:hint="eastAsia"/>
          </w:rPr>
          <w:t xml:space="preserve"> ~\cite{Su2020DiversifyingDG, </w:t>
        </w:r>
      </w:ins>
      <w:ins w:id="145" w:author="hoof" w:date="2023-05-11T20:53:14Z">
        <w:r>
          <w:rPr>
            <w:i w:val="0"/>
            <w:iCs w:val="0"/>
            <w:caps w:val="0"/>
            <w:color w:val="000000"/>
            <w:spacing w:val="0"/>
          </w:rPr>
          <w:t>zheng2021stylized</w:t>
        </w:r>
      </w:ins>
      <w:del w:id="146" w:author="hoof" w:date="2023-05-11T20:53:21Z">
        <w:r>
          <w:rPr>
            <w:rFonts w:hint="eastAsia"/>
            <w:lang w:val="en-US" w:eastAsia="zh-CN"/>
          </w:rPr>
          <w:delText>1</w:delText>
        </w:r>
      </w:del>
      <w:ins w:id="147" w:author="hoof" w:date="2023-05-11T20:29:54Z">
        <w:r>
          <w:rPr>
            <w:rFonts w:hint="eastAsia"/>
          </w:rPr>
          <w:t xml:space="preserve">}. </w:t>
        </w:r>
      </w:ins>
    </w:p>
    <w:p>
      <w:pPr>
        <w:rPr>
          <w:rFonts w:hint="eastAsia"/>
        </w:rPr>
      </w:pPr>
      <w:del w:id="148" w:author="hoof" w:date="2023-05-11T20:29:54Z">
        <w:r>
          <w:rPr>
            <w:rFonts w:hint="eastAsia"/>
          </w:rPr>
          <w:delText xml:space="preserve">This approach is widely used in machine translation~\cite{Sennrich2016ImprovingNM, Artetxe2018UnsupervisedNM}, text style transfer~\cite{Subramanian2018MultipleAttributeTS, Dai2019StyleTU} and dialogue generation~\cite{Su2020DiversifyingDG, Zheng2020StylizedDR}. </w:delText>
        </w:r>
      </w:del>
      <w:r>
        <w:rPr>
          <w:rFonts w:hint="eastAsia"/>
        </w:rPr>
        <w:t>Similar concurrent work is \textbf{Dual learning}~\cite{He2016DualLF}, which is first proposed for neural machine translation, involves two tasks with an immediate reward. Dual learning has proved to be very effective in neural machine translation and image translation~\cite{Lin2019ImagetoImageTW}. Our work is also based on the idea of them. However, most of the recent works have focused on two domain mapping. We employ dual learning to work on a three-domain text related problem, then the contents of non-conversational text can be effectively utilized to enrich the dialogue generation.</w:t>
      </w:r>
    </w:p>
    <w:p>
      <w:pPr>
        <w:rPr>
          <w:rFonts w:hint="eastAsia"/>
        </w:rPr>
      </w:pPr>
    </w:p>
    <w:p>
      <w:pPr>
        <w:rPr>
          <w:rFonts w:hint="eastAsia"/>
        </w:rPr>
      </w:pPr>
      <w:r>
        <w:rPr>
          <w:rFonts w:hint="eastAsia"/>
        </w:rPr>
        <w:t>\subsection{</w:t>
      </w:r>
      <w:r>
        <w:rPr>
          <w:rFonts w:hint="default"/>
        </w:rPr>
        <w:t>Dialogue generation</w:t>
      </w:r>
      <w:r>
        <w:rPr>
          <w:rFonts w:hint="eastAsia"/>
        </w:rPr>
        <w:t xml:space="preserve">} </w:t>
      </w:r>
    </w:p>
    <w:p>
      <w:pPr>
        <w:rPr>
          <w:del w:id="149" w:author="hoof" w:date="2023-05-11T21:56:14Z"/>
          <w:rFonts w:hint="default" w:eastAsiaTheme="minorEastAsia"/>
          <w:lang w:val="en-US" w:eastAsia="zh-Hans"/>
        </w:rPr>
      </w:pPr>
      <w:del w:id="150" w:author="hoof" w:date="2023-05-11T21:56:14Z">
        <w:r>
          <w:rPr>
            <w:rFonts w:hint="default"/>
            <w:lang w:val="en-US" w:eastAsia="zh-Hans"/>
          </w:rPr>
          <w:delText>任务型、开放域</w:delText>
        </w:r>
      </w:del>
    </w:p>
    <w:p>
      <w:pPr>
        <w:rPr>
          <w:ins w:id="151" w:author="hoof" w:date="2023-05-11T23:38:01Z"/>
          <w:rFonts w:hint="eastAsia"/>
          <w:lang w:val="en-US" w:eastAsia="zh-CN"/>
        </w:rPr>
      </w:pPr>
      <w:ins w:id="152" w:author="hoof" w:date="2023-05-11T21:56:14Z">
        <w:r>
          <w:rPr>
            <w:rFonts w:hint="eastAsia"/>
            <w:lang w:val="en-US" w:eastAsia="zh-CN"/>
          </w:rPr>
          <w:t>A</w:t>
        </w:r>
      </w:ins>
      <w:ins w:id="153" w:author="hoof" w:date="2023-05-11T21:56:16Z">
        <w:r>
          <w:rPr>
            <w:rFonts w:hint="eastAsia"/>
            <w:lang w:val="en-US" w:eastAsia="zh-CN"/>
          </w:rPr>
          <w:t xml:space="preserve"> </w:t>
        </w:r>
      </w:ins>
      <w:ins w:id="154" w:author="hoof" w:date="2023-05-11T21:56:30Z">
        <w:r>
          <w:rPr>
            <w:rFonts w:hint="eastAsia"/>
            <w:lang w:val="en-US" w:eastAsia="zh-CN"/>
          </w:rPr>
          <w:t>d</w:t>
        </w:r>
      </w:ins>
      <w:ins w:id="155" w:author="hoof" w:date="2023-05-11T21:56:17Z">
        <w:r>
          <w:rPr>
            <w:rFonts w:hint="eastAsia"/>
            <w:lang w:val="en-US" w:eastAsia="zh-CN"/>
          </w:rPr>
          <w:t>ia</w:t>
        </w:r>
      </w:ins>
      <w:ins w:id="156" w:author="hoof" w:date="2023-05-11T21:56:18Z">
        <w:r>
          <w:rPr>
            <w:rFonts w:hint="eastAsia"/>
            <w:lang w:val="en-US" w:eastAsia="zh-CN"/>
          </w:rPr>
          <w:t>lo</w:t>
        </w:r>
      </w:ins>
      <w:ins w:id="157" w:author="hoof" w:date="2023-05-11T21:56:19Z">
        <w:r>
          <w:rPr>
            <w:rFonts w:hint="eastAsia"/>
            <w:lang w:val="en-US" w:eastAsia="zh-CN"/>
          </w:rPr>
          <w:t>gu</w:t>
        </w:r>
      </w:ins>
      <w:ins w:id="158" w:author="hoof" w:date="2023-05-11T21:56:21Z">
        <w:r>
          <w:rPr>
            <w:rFonts w:hint="eastAsia"/>
            <w:lang w:val="en-US" w:eastAsia="zh-CN"/>
          </w:rPr>
          <w:t>e</w:t>
        </w:r>
      </w:ins>
      <w:ins w:id="159" w:author="hoof" w:date="2023-05-11T21:56:23Z">
        <w:r>
          <w:rPr>
            <w:rFonts w:hint="eastAsia"/>
            <w:lang w:val="en-US" w:eastAsia="zh-CN"/>
          </w:rPr>
          <w:t xml:space="preserve"> </w:t>
        </w:r>
      </w:ins>
      <w:ins w:id="160" w:author="hoof" w:date="2023-05-11T21:56:25Z">
        <w:r>
          <w:rPr>
            <w:rFonts w:hint="eastAsia"/>
            <w:lang w:val="en-US" w:eastAsia="zh-CN"/>
          </w:rPr>
          <w:t>s</w:t>
        </w:r>
      </w:ins>
      <w:ins w:id="161" w:author="hoof" w:date="2023-05-11T21:56:26Z">
        <w:r>
          <w:rPr>
            <w:rFonts w:hint="eastAsia"/>
            <w:lang w:val="en-US" w:eastAsia="zh-CN"/>
          </w:rPr>
          <w:t>ystem</w:t>
        </w:r>
      </w:ins>
      <w:ins w:id="162" w:author="hoof" w:date="2023-05-11T21:56:33Z">
        <w:r>
          <w:rPr>
            <w:rFonts w:hint="eastAsia"/>
            <w:lang w:val="en-US" w:eastAsia="zh-CN"/>
          </w:rPr>
          <w:t xml:space="preserve"> </w:t>
        </w:r>
      </w:ins>
      <w:ins w:id="163" w:author="hoof" w:date="2023-05-11T21:56:38Z">
        <w:r>
          <w:rPr>
            <w:rFonts w:hint="eastAsia"/>
            <w:lang w:val="en-US" w:eastAsia="zh-CN"/>
          </w:rPr>
          <w:t>is a</w:t>
        </w:r>
      </w:ins>
      <w:ins w:id="164" w:author="hoof" w:date="2023-05-11T21:56:39Z">
        <w:r>
          <w:rPr>
            <w:rFonts w:hint="eastAsia"/>
            <w:lang w:val="en-US" w:eastAsia="zh-CN"/>
          </w:rPr>
          <w:t xml:space="preserve"> </w:t>
        </w:r>
      </w:ins>
      <w:ins w:id="165" w:author="hoof" w:date="2023-05-11T21:56:41Z">
        <w:r>
          <w:rPr>
            <w:rFonts w:hint="eastAsia"/>
            <w:lang w:val="en-US" w:eastAsia="zh-CN"/>
          </w:rPr>
          <w:t>sys</w:t>
        </w:r>
      </w:ins>
      <w:ins w:id="166" w:author="hoof" w:date="2023-05-11T21:56:42Z">
        <w:r>
          <w:rPr>
            <w:rFonts w:hint="eastAsia"/>
            <w:lang w:val="en-US" w:eastAsia="zh-CN"/>
          </w:rPr>
          <w:t>tem</w:t>
        </w:r>
      </w:ins>
      <w:ins w:id="167" w:author="hoof" w:date="2023-05-11T21:56:43Z">
        <w:r>
          <w:rPr>
            <w:rFonts w:hint="eastAsia"/>
            <w:lang w:val="en-US" w:eastAsia="zh-CN"/>
          </w:rPr>
          <w:t xml:space="preserve"> </w:t>
        </w:r>
      </w:ins>
      <w:ins w:id="168" w:author="hoof" w:date="2023-05-11T21:56:45Z">
        <w:r>
          <w:rPr>
            <w:rFonts w:hint="eastAsia"/>
            <w:lang w:val="en-US" w:eastAsia="zh-CN"/>
          </w:rPr>
          <w:t>tha</w:t>
        </w:r>
      </w:ins>
      <w:ins w:id="169" w:author="hoof" w:date="2023-05-11T21:56:46Z">
        <w:r>
          <w:rPr>
            <w:rFonts w:hint="eastAsia"/>
            <w:lang w:val="en-US" w:eastAsia="zh-CN"/>
          </w:rPr>
          <w:t xml:space="preserve">t </w:t>
        </w:r>
      </w:ins>
      <w:ins w:id="170" w:author="hoof" w:date="2023-05-11T21:56:47Z">
        <w:r>
          <w:rPr>
            <w:rFonts w:hint="eastAsia"/>
            <w:lang w:val="en-US" w:eastAsia="zh-CN"/>
          </w:rPr>
          <w:t>int</w:t>
        </w:r>
      </w:ins>
      <w:ins w:id="171" w:author="hoof" w:date="2023-05-11T21:56:48Z">
        <w:r>
          <w:rPr>
            <w:rFonts w:hint="eastAsia"/>
            <w:lang w:val="en-US" w:eastAsia="zh-CN"/>
          </w:rPr>
          <w:t>era</w:t>
        </w:r>
      </w:ins>
      <w:ins w:id="172" w:author="hoof" w:date="2023-05-11T21:56:49Z">
        <w:r>
          <w:rPr>
            <w:rFonts w:hint="eastAsia"/>
            <w:lang w:val="en-US" w:eastAsia="zh-CN"/>
          </w:rPr>
          <w:t xml:space="preserve">cts </w:t>
        </w:r>
      </w:ins>
      <w:ins w:id="173" w:author="hoof" w:date="2023-05-11T21:56:51Z">
        <w:r>
          <w:rPr>
            <w:rFonts w:hint="eastAsia"/>
            <w:lang w:val="en-US" w:eastAsia="zh-CN"/>
          </w:rPr>
          <w:t>w</w:t>
        </w:r>
      </w:ins>
      <w:ins w:id="174" w:author="hoof" w:date="2023-05-11T21:56:52Z">
        <w:r>
          <w:rPr>
            <w:rFonts w:hint="eastAsia"/>
            <w:lang w:val="en-US" w:eastAsia="zh-CN"/>
          </w:rPr>
          <w:t xml:space="preserve">ith </w:t>
        </w:r>
      </w:ins>
      <w:ins w:id="175" w:author="hoof" w:date="2023-05-11T21:56:54Z">
        <w:r>
          <w:rPr>
            <w:rFonts w:hint="eastAsia"/>
            <w:lang w:val="en-US" w:eastAsia="zh-CN"/>
          </w:rPr>
          <w:t>hu</w:t>
        </w:r>
      </w:ins>
      <w:ins w:id="176" w:author="hoof" w:date="2023-05-11T21:56:55Z">
        <w:r>
          <w:rPr>
            <w:rFonts w:hint="eastAsia"/>
            <w:lang w:val="en-US" w:eastAsia="zh-CN"/>
          </w:rPr>
          <w:t xml:space="preserve">man </w:t>
        </w:r>
      </w:ins>
      <w:ins w:id="177" w:author="hoof" w:date="2023-05-11T21:56:56Z">
        <w:r>
          <w:rPr>
            <w:rFonts w:hint="eastAsia"/>
            <w:lang w:val="en-US" w:eastAsia="zh-CN"/>
          </w:rPr>
          <w:t xml:space="preserve">in </w:t>
        </w:r>
      </w:ins>
      <w:ins w:id="178" w:author="hoof" w:date="2023-05-11T21:56:57Z">
        <w:r>
          <w:rPr>
            <w:rFonts w:hint="eastAsia"/>
            <w:lang w:val="en-US" w:eastAsia="zh-CN"/>
          </w:rPr>
          <w:t>nat</w:t>
        </w:r>
      </w:ins>
      <w:ins w:id="179" w:author="hoof" w:date="2023-05-11T21:56:58Z">
        <w:r>
          <w:rPr>
            <w:rFonts w:hint="eastAsia"/>
            <w:lang w:val="en-US" w:eastAsia="zh-CN"/>
          </w:rPr>
          <w:t>ural</w:t>
        </w:r>
      </w:ins>
      <w:ins w:id="180" w:author="hoof" w:date="2023-05-11T21:56:59Z">
        <w:r>
          <w:rPr>
            <w:rFonts w:hint="eastAsia"/>
            <w:lang w:val="en-US" w:eastAsia="zh-CN"/>
          </w:rPr>
          <w:t xml:space="preserve"> la</w:t>
        </w:r>
      </w:ins>
      <w:ins w:id="181" w:author="hoof" w:date="2023-05-11T21:57:00Z">
        <w:r>
          <w:rPr>
            <w:rFonts w:hint="eastAsia"/>
            <w:lang w:val="en-US" w:eastAsia="zh-CN"/>
          </w:rPr>
          <w:t>nguage</w:t>
        </w:r>
      </w:ins>
      <w:ins w:id="182" w:author="hoof" w:date="2023-05-11T21:57:01Z">
        <w:r>
          <w:rPr>
            <w:rFonts w:hint="eastAsia"/>
            <w:lang w:val="en-US" w:eastAsia="zh-CN"/>
          </w:rPr>
          <w:t xml:space="preserve">, </w:t>
        </w:r>
      </w:ins>
      <w:ins w:id="183" w:author="hoof" w:date="2023-05-11T21:57:02Z">
        <w:r>
          <w:rPr>
            <w:rFonts w:hint="eastAsia"/>
            <w:lang w:val="en-US" w:eastAsia="zh-CN"/>
          </w:rPr>
          <w:t>on</w:t>
        </w:r>
      </w:ins>
      <w:ins w:id="184" w:author="hoof" w:date="2023-05-11T21:57:03Z">
        <w:r>
          <w:rPr>
            <w:rFonts w:hint="eastAsia"/>
            <w:lang w:val="en-US" w:eastAsia="zh-CN"/>
          </w:rPr>
          <w:t>e of</w:t>
        </w:r>
      </w:ins>
      <w:ins w:id="185" w:author="hoof" w:date="2023-05-11T21:57:04Z">
        <w:r>
          <w:rPr>
            <w:rFonts w:hint="eastAsia"/>
            <w:lang w:val="en-US" w:eastAsia="zh-CN"/>
          </w:rPr>
          <w:t xml:space="preserve"> it</w:t>
        </w:r>
      </w:ins>
      <w:ins w:id="186" w:author="hoof" w:date="2023-05-11T21:57:05Z">
        <w:r>
          <w:rPr>
            <w:rFonts w:hint="eastAsia"/>
            <w:lang w:val="en-US" w:eastAsia="zh-CN"/>
          </w:rPr>
          <w:t xml:space="preserve">s </w:t>
        </w:r>
      </w:ins>
      <w:ins w:id="187" w:author="hoof" w:date="2023-05-11T21:57:06Z">
        <w:r>
          <w:rPr>
            <w:rFonts w:hint="eastAsia"/>
            <w:lang w:val="en-US" w:eastAsia="zh-CN"/>
          </w:rPr>
          <w:t>main</w:t>
        </w:r>
      </w:ins>
      <w:ins w:id="188" w:author="hoof" w:date="2023-05-11T21:57:07Z">
        <w:r>
          <w:rPr>
            <w:rFonts w:hint="eastAsia"/>
            <w:lang w:val="en-US" w:eastAsia="zh-CN"/>
          </w:rPr>
          <w:t xml:space="preserve"> goal</w:t>
        </w:r>
      </w:ins>
      <w:ins w:id="189" w:author="hoof" w:date="2023-05-11T21:57:08Z">
        <w:r>
          <w:rPr>
            <w:rFonts w:hint="eastAsia"/>
            <w:lang w:val="en-US" w:eastAsia="zh-CN"/>
          </w:rPr>
          <w:t xml:space="preserve"> is </w:t>
        </w:r>
      </w:ins>
      <w:ins w:id="190" w:author="hoof" w:date="2023-05-11T21:57:09Z">
        <w:r>
          <w:rPr>
            <w:rFonts w:hint="eastAsia"/>
            <w:lang w:val="en-US" w:eastAsia="zh-CN"/>
          </w:rPr>
          <w:t>to pas</w:t>
        </w:r>
      </w:ins>
      <w:ins w:id="191" w:author="hoof" w:date="2023-05-11T21:57:10Z">
        <w:r>
          <w:rPr>
            <w:rFonts w:hint="eastAsia"/>
            <w:lang w:val="en-US" w:eastAsia="zh-CN"/>
          </w:rPr>
          <w:t xml:space="preserve">s the </w:t>
        </w:r>
      </w:ins>
      <w:ins w:id="192" w:author="hoof" w:date="2023-05-11T21:57:11Z">
        <w:r>
          <w:rPr>
            <w:rFonts w:hint="eastAsia"/>
            <w:lang w:val="en-US" w:eastAsia="zh-CN"/>
          </w:rPr>
          <w:t>turin</w:t>
        </w:r>
      </w:ins>
      <w:ins w:id="193" w:author="hoof" w:date="2023-05-11T21:57:12Z">
        <w:r>
          <w:rPr>
            <w:rFonts w:hint="eastAsia"/>
            <w:lang w:val="en-US" w:eastAsia="zh-CN"/>
          </w:rPr>
          <w:t>g te</w:t>
        </w:r>
      </w:ins>
      <w:ins w:id="194" w:author="hoof" w:date="2023-05-11T21:57:14Z">
        <w:r>
          <w:rPr>
            <w:rFonts w:hint="eastAsia"/>
            <w:lang w:val="en-US" w:eastAsia="zh-CN"/>
          </w:rPr>
          <w:t>st</w:t>
        </w:r>
      </w:ins>
      <w:ins w:id="195" w:author="hoof" w:date="2023-05-11T21:57:16Z">
        <w:r>
          <w:rPr>
            <w:rFonts w:hint="eastAsia"/>
            <w:lang w:val="en-US" w:eastAsia="zh-CN"/>
          </w:rPr>
          <w:t>.</w:t>
        </w:r>
      </w:ins>
      <w:ins w:id="196" w:author="hoof" w:date="2023-05-11T21:59:00Z">
        <w:r>
          <w:rPr>
            <w:rFonts w:hint="eastAsia"/>
            <w:lang w:val="en-US" w:eastAsia="zh-CN"/>
          </w:rPr>
          <w:t xml:space="preserve"> B</w:t>
        </w:r>
      </w:ins>
      <w:ins w:id="197" w:author="hoof" w:date="2023-05-11T21:59:01Z">
        <w:r>
          <w:rPr>
            <w:rFonts w:hint="eastAsia"/>
            <w:lang w:val="en-US" w:eastAsia="zh-CN"/>
          </w:rPr>
          <w:t>ef</w:t>
        </w:r>
      </w:ins>
      <w:ins w:id="198" w:author="hoof" w:date="2023-05-11T21:59:02Z">
        <w:r>
          <w:rPr>
            <w:rFonts w:hint="eastAsia"/>
            <w:lang w:val="en-US" w:eastAsia="zh-CN"/>
          </w:rPr>
          <w:t>ore</w:t>
        </w:r>
      </w:ins>
      <w:ins w:id="199" w:author="hoof" w:date="2023-05-11T21:59:03Z">
        <w:r>
          <w:rPr>
            <w:rFonts w:hint="eastAsia"/>
            <w:lang w:val="en-US" w:eastAsia="zh-CN"/>
          </w:rPr>
          <w:t xml:space="preserve"> </w:t>
        </w:r>
      </w:ins>
      <w:ins w:id="200" w:author="hoof" w:date="2023-05-11T21:59:19Z">
        <w:r>
          <w:rPr>
            <w:rFonts w:hint="eastAsia"/>
            <w:lang w:val="en-US" w:eastAsia="zh-CN"/>
          </w:rPr>
          <w:t>n</w:t>
        </w:r>
      </w:ins>
      <w:ins w:id="201" w:author="hoof" w:date="2023-05-11T21:59:20Z">
        <w:r>
          <w:rPr>
            <w:rFonts w:hint="eastAsia"/>
            <w:lang w:val="en-US" w:eastAsia="zh-CN"/>
          </w:rPr>
          <w:t>eu</w:t>
        </w:r>
      </w:ins>
      <w:ins w:id="202" w:author="hoof" w:date="2023-05-11T21:59:21Z">
        <w:r>
          <w:rPr>
            <w:rFonts w:hint="eastAsia"/>
            <w:lang w:val="en-US" w:eastAsia="zh-CN"/>
          </w:rPr>
          <w:t>ral</w:t>
        </w:r>
      </w:ins>
      <w:ins w:id="203" w:author="hoof" w:date="2023-05-11T21:59:22Z">
        <w:r>
          <w:rPr>
            <w:rFonts w:hint="eastAsia"/>
            <w:lang w:val="en-US" w:eastAsia="zh-CN"/>
          </w:rPr>
          <w:t xml:space="preserve"> ag</w:t>
        </w:r>
      </w:ins>
      <w:ins w:id="204" w:author="hoof" w:date="2023-05-11T21:59:23Z">
        <w:r>
          <w:rPr>
            <w:rFonts w:hint="eastAsia"/>
            <w:lang w:val="en-US" w:eastAsia="zh-CN"/>
          </w:rPr>
          <w:t>e</w:t>
        </w:r>
      </w:ins>
      <w:ins w:id="205" w:author="hoof" w:date="2023-05-11T21:59:24Z">
        <w:r>
          <w:rPr>
            <w:rFonts w:hint="eastAsia"/>
            <w:lang w:val="en-US" w:eastAsia="zh-CN"/>
          </w:rPr>
          <w:t>,</w:t>
        </w:r>
      </w:ins>
      <w:ins w:id="206" w:author="hoof" w:date="2023-05-11T21:59:28Z">
        <w:r>
          <w:rPr>
            <w:rFonts w:hint="eastAsia"/>
            <w:lang w:val="en-US" w:eastAsia="zh-CN"/>
          </w:rPr>
          <w:t xml:space="preserve"> </w:t>
        </w:r>
      </w:ins>
      <w:ins w:id="207" w:author="hoof" w:date="2023-05-11T22:16:20Z">
        <w:r>
          <w:rPr>
            <w:rFonts w:hint="eastAsia"/>
            <w:lang w:val="en-US" w:eastAsia="zh-CN"/>
          </w:rPr>
          <w:t>meth</w:t>
        </w:r>
      </w:ins>
      <w:ins w:id="208" w:author="hoof" w:date="2023-05-11T22:16:21Z">
        <w:r>
          <w:rPr>
            <w:rFonts w:hint="eastAsia"/>
            <w:lang w:val="en-US" w:eastAsia="zh-CN"/>
          </w:rPr>
          <w:t xml:space="preserve">ods </w:t>
        </w:r>
      </w:ins>
      <w:ins w:id="209" w:author="hoof" w:date="2023-05-11T22:16:22Z">
        <w:r>
          <w:rPr>
            <w:rFonts w:hint="eastAsia"/>
            <w:lang w:val="en-US" w:eastAsia="zh-CN"/>
          </w:rPr>
          <w:t xml:space="preserve">to </w:t>
        </w:r>
      </w:ins>
      <w:ins w:id="210" w:author="hoof" w:date="2023-05-11T22:16:25Z">
        <w:r>
          <w:rPr>
            <w:rFonts w:hint="eastAsia"/>
            <w:lang w:val="en-US" w:eastAsia="zh-CN"/>
          </w:rPr>
          <w:t>cr</w:t>
        </w:r>
      </w:ins>
      <w:ins w:id="211" w:author="hoof" w:date="2023-05-11T22:16:26Z">
        <w:r>
          <w:rPr>
            <w:rFonts w:hint="eastAsia"/>
            <w:lang w:val="en-US" w:eastAsia="zh-CN"/>
          </w:rPr>
          <w:t>eat</w:t>
        </w:r>
      </w:ins>
      <w:ins w:id="212" w:author="hoof" w:date="2023-05-11T22:16:27Z">
        <w:r>
          <w:rPr>
            <w:rFonts w:hint="eastAsia"/>
            <w:lang w:val="en-US" w:eastAsia="zh-CN"/>
          </w:rPr>
          <w:t xml:space="preserve">e </w:t>
        </w:r>
      </w:ins>
      <w:ins w:id="213" w:author="hoof" w:date="2023-05-11T21:59:35Z">
        <w:r>
          <w:rPr>
            <w:rFonts w:hint="eastAsia"/>
            <w:lang w:val="en-US" w:eastAsia="zh-CN"/>
          </w:rPr>
          <w:t>d</w:t>
        </w:r>
      </w:ins>
      <w:ins w:id="214" w:author="hoof" w:date="2023-05-11T21:59:36Z">
        <w:r>
          <w:rPr>
            <w:rFonts w:hint="eastAsia"/>
            <w:lang w:val="en-US" w:eastAsia="zh-CN"/>
          </w:rPr>
          <w:t>ia</w:t>
        </w:r>
      </w:ins>
      <w:ins w:id="215" w:author="hoof" w:date="2023-05-11T21:59:37Z">
        <w:r>
          <w:rPr>
            <w:rFonts w:hint="eastAsia"/>
            <w:lang w:val="en-US" w:eastAsia="zh-CN"/>
          </w:rPr>
          <w:t>og</w:t>
        </w:r>
      </w:ins>
      <w:ins w:id="216" w:author="hoof" w:date="2023-05-11T21:59:38Z">
        <w:r>
          <w:rPr>
            <w:rFonts w:hint="eastAsia"/>
            <w:lang w:val="en-US" w:eastAsia="zh-CN"/>
          </w:rPr>
          <w:t>ue</w:t>
        </w:r>
      </w:ins>
      <w:ins w:id="217" w:author="hoof" w:date="2023-05-11T22:16:29Z">
        <w:r>
          <w:rPr>
            <w:rFonts w:hint="eastAsia"/>
            <w:lang w:val="en-US" w:eastAsia="zh-CN"/>
          </w:rPr>
          <w:t>s</w:t>
        </w:r>
      </w:ins>
      <w:ins w:id="218" w:author="hoof" w:date="2023-05-11T22:16:30Z">
        <w:r>
          <w:rPr>
            <w:rFonts w:hint="eastAsia"/>
            <w:lang w:val="en-US" w:eastAsia="zh-CN"/>
          </w:rPr>
          <w:t xml:space="preserve"> in</w:t>
        </w:r>
      </w:ins>
      <w:ins w:id="219" w:author="hoof" w:date="2023-05-11T22:16:31Z">
        <w:r>
          <w:rPr>
            <w:rFonts w:hint="eastAsia"/>
            <w:lang w:val="en-US" w:eastAsia="zh-CN"/>
          </w:rPr>
          <w:t>c</w:t>
        </w:r>
      </w:ins>
      <w:ins w:id="220" w:author="hoof" w:date="2023-05-11T22:16:33Z">
        <w:r>
          <w:rPr>
            <w:rFonts w:hint="eastAsia"/>
            <w:lang w:val="en-US" w:eastAsia="zh-CN"/>
          </w:rPr>
          <w:t>lud</w:t>
        </w:r>
      </w:ins>
      <w:ins w:id="221" w:author="hoof" w:date="2023-05-11T22:17:25Z">
        <w:r>
          <w:rPr>
            <w:rFonts w:hint="eastAsia"/>
            <w:lang w:val="en-US" w:eastAsia="zh-CN"/>
          </w:rPr>
          <w:t>e</w:t>
        </w:r>
      </w:ins>
      <w:ins w:id="222" w:author="hoof" w:date="2023-05-11T22:16:35Z">
        <w:r>
          <w:rPr>
            <w:rFonts w:hint="eastAsia"/>
            <w:lang w:val="en-US" w:eastAsia="zh-CN"/>
          </w:rPr>
          <w:t xml:space="preserve"> </w:t>
        </w:r>
      </w:ins>
      <w:ins w:id="223" w:author="hoof" w:date="2023-05-11T22:16:36Z">
        <w:r>
          <w:rPr>
            <w:rFonts w:hint="eastAsia"/>
            <w:lang w:val="en-US" w:eastAsia="zh-CN"/>
          </w:rPr>
          <w:t>rule</w:t>
        </w:r>
      </w:ins>
      <w:ins w:id="224" w:author="hoof" w:date="2023-05-11T22:16:37Z">
        <w:r>
          <w:rPr>
            <w:rFonts w:hint="eastAsia"/>
            <w:lang w:val="en-US" w:eastAsia="zh-CN"/>
          </w:rPr>
          <w:t>-b</w:t>
        </w:r>
      </w:ins>
      <w:ins w:id="225" w:author="hoof" w:date="2023-05-11T22:16:38Z">
        <w:r>
          <w:rPr>
            <w:rFonts w:hint="eastAsia"/>
            <w:lang w:val="en-US" w:eastAsia="zh-CN"/>
          </w:rPr>
          <w:t>ased</w:t>
        </w:r>
      </w:ins>
      <w:ins w:id="226" w:author="hoof" w:date="2023-05-11T22:18:57Z">
        <w:r>
          <w:rPr>
            <w:rFonts w:hint="eastAsia"/>
            <w:lang w:val="en-US" w:eastAsia="zh-CN"/>
          </w:rPr>
          <w:t>~\</w:t>
        </w:r>
      </w:ins>
      <w:ins w:id="227" w:author="hoof" w:date="2023-05-11T22:18:59Z">
        <w:r>
          <w:rPr>
            <w:rFonts w:hint="eastAsia"/>
            <w:lang w:val="en-US" w:eastAsia="zh-CN"/>
          </w:rPr>
          <w:t>ci</w:t>
        </w:r>
      </w:ins>
      <w:ins w:id="228" w:author="hoof" w:date="2023-05-11T22:19:00Z">
        <w:r>
          <w:rPr>
            <w:rFonts w:hint="eastAsia"/>
            <w:lang w:val="en-US" w:eastAsia="zh-CN"/>
          </w:rPr>
          <w:t>te</w:t>
        </w:r>
      </w:ins>
      <w:ins w:id="229" w:author="hoof" w:date="2023-05-11T22:19:01Z">
        <w:r>
          <w:rPr>
            <w:rFonts w:hint="eastAsia"/>
            <w:lang w:val="en-US" w:eastAsia="zh-CN"/>
          </w:rPr>
          <w:t>{</w:t>
        </w:r>
      </w:ins>
      <w:ins w:id="230" w:author="hoof" w:date="2023-05-11T22:19:03Z">
        <w:r>
          <w:rPr>
            <w:i w:val="0"/>
            <w:iCs w:val="0"/>
            <w:caps w:val="0"/>
            <w:color w:val="000000"/>
            <w:spacing w:val="0"/>
          </w:rPr>
          <w:t>weizenbaum1966eliza</w:t>
        </w:r>
      </w:ins>
      <w:ins w:id="231" w:author="hoof" w:date="2023-05-11T22:19:01Z">
        <w:r>
          <w:rPr>
            <w:rFonts w:hint="eastAsia"/>
            <w:lang w:val="en-US" w:eastAsia="zh-CN"/>
          </w:rPr>
          <w:t>}</w:t>
        </w:r>
      </w:ins>
      <w:ins w:id="232" w:author="hoof" w:date="2023-05-11T22:16:48Z">
        <w:r>
          <w:rPr>
            <w:rFonts w:hint="eastAsia"/>
            <w:lang w:val="en-US" w:eastAsia="zh-CN"/>
          </w:rPr>
          <w:t xml:space="preserve"> </w:t>
        </w:r>
      </w:ins>
      <w:ins w:id="233" w:author="hoof" w:date="2023-05-11T22:16:49Z">
        <w:r>
          <w:rPr>
            <w:rFonts w:hint="eastAsia"/>
            <w:lang w:val="en-US" w:eastAsia="zh-CN"/>
          </w:rPr>
          <w:t>a</w:t>
        </w:r>
      </w:ins>
      <w:ins w:id="234" w:author="hoof" w:date="2023-05-11T22:16:50Z">
        <w:r>
          <w:rPr>
            <w:rFonts w:hint="eastAsia"/>
            <w:lang w:val="en-US" w:eastAsia="zh-CN"/>
          </w:rPr>
          <w:t xml:space="preserve">s </w:t>
        </w:r>
      </w:ins>
      <w:ins w:id="235" w:author="hoof" w:date="2023-05-11T22:16:51Z">
        <w:r>
          <w:rPr>
            <w:rFonts w:hint="eastAsia"/>
            <w:lang w:val="en-US" w:eastAsia="zh-CN"/>
          </w:rPr>
          <w:t>wel</w:t>
        </w:r>
      </w:ins>
      <w:ins w:id="236" w:author="hoof" w:date="2023-05-11T22:16:52Z">
        <w:r>
          <w:rPr>
            <w:rFonts w:hint="eastAsia"/>
            <w:lang w:val="en-US" w:eastAsia="zh-CN"/>
          </w:rPr>
          <w:t>l</w:t>
        </w:r>
      </w:ins>
      <w:ins w:id="237" w:author="hoof" w:date="2023-05-11T22:16:53Z">
        <w:r>
          <w:rPr>
            <w:rFonts w:hint="eastAsia"/>
            <w:lang w:val="en-US" w:eastAsia="zh-CN"/>
          </w:rPr>
          <w:t xml:space="preserve"> a</w:t>
        </w:r>
      </w:ins>
      <w:ins w:id="238" w:author="hoof" w:date="2023-05-11T22:16:54Z">
        <w:r>
          <w:rPr>
            <w:rFonts w:hint="eastAsia"/>
            <w:lang w:val="en-US" w:eastAsia="zh-CN"/>
          </w:rPr>
          <w:t>s l</w:t>
        </w:r>
      </w:ins>
      <w:ins w:id="239" w:author="hoof" w:date="2023-05-11T22:16:55Z">
        <w:r>
          <w:rPr>
            <w:rFonts w:hint="eastAsia"/>
            <w:lang w:val="en-US" w:eastAsia="zh-CN"/>
          </w:rPr>
          <w:t>earni</w:t>
        </w:r>
      </w:ins>
      <w:ins w:id="240" w:author="hoof" w:date="2023-05-11T22:16:56Z">
        <w:r>
          <w:rPr>
            <w:rFonts w:hint="eastAsia"/>
            <w:lang w:val="en-US" w:eastAsia="zh-CN"/>
          </w:rPr>
          <w:t>ng</w:t>
        </w:r>
      </w:ins>
      <w:ins w:id="241" w:author="hoof" w:date="2023-05-11T22:16:57Z">
        <w:r>
          <w:rPr>
            <w:rFonts w:hint="eastAsia"/>
            <w:lang w:val="en-US" w:eastAsia="zh-CN"/>
          </w:rPr>
          <w:t>-b</w:t>
        </w:r>
      </w:ins>
      <w:ins w:id="242" w:author="hoof" w:date="2023-05-11T22:16:58Z">
        <w:r>
          <w:rPr>
            <w:rFonts w:hint="eastAsia"/>
            <w:lang w:val="en-US" w:eastAsia="zh-CN"/>
          </w:rPr>
          <w:t>ase</w:t>
        </w:r>
      </w:ins>
      <w:ins w:id="243" w:author="hoof" w:date="2023-05-11T22:16:59Z">
        <w:r>
          <w:rPr>
            <w:rFonts w:hint="eastAsia"/>
            <w:lang w:val="en-US" w:eastAsia="zh-CN"/>
          </w:rPr>
          <w:t>d</w:t>
        </w:r>
      </w:ins>
      <w:ins w:id="244" w:author="hoof" w:date="2023-05-11T22:00:50Z">
        <w:r>
          <w:rPr>
            <w:rFonts w:hint="eastAsia"/>
            <w:lang w:val="en-US" w:eastAsia="zh-CN"/>
          </w:rPr>
          <w:t>~</w:t>
        </w:r>
      </w:ins>
      <w:ins w:id="245" w:author="hoof" w:date="2023-05-11T22:00:51Z">
        <w:r>
          <w:rPr>
            <w:rFonts w:hint="eastAsia"/>
            <w:lang w:val="en-US" w:eastAsia="zh-CN"/>
          </w:rPr>
          <w:t>\</w:t>
        </w:r>
      </w:ins>
      <w:ins w:id="246" w:author="hoof" w:date="2023-05-11T22:00:52Z">
        <w:r>
          <w:rPr>
            <w:rFonts w:hint="eastAsia"/>
            <w:lang w:val="en-US" w:eastAsia="zh-CN"/>
          </w:rPr>
          <w:t>cit</w:t>
        </w:r>
      </w:ins>
      <w:ins w:id="247" w:author="hoof" w:date="2023-05-11T22:00:53Z">
        <w:r>
          <w:rPr>
            <w:rFonts w:hint="eastAsia"/>
            <w:lang w:val="en-US" w:eastAsia="zh-CN"/>
          </w:rPr>
          <w:t>e</w:t>
        </w:r>
      </w:ins>
      <w:ins w:id="248" w:author="hoof" w:date="2023-05-11T22:00:54Z">
        <w:r>
          <w:rPr>
            <w:rFonts w:hint="eastAsia"/>
            <w:lang w:val="en-US" w:eastAsia="zh-CN"/>
          </w:rPr>
          <w:t>{</w:t>
        </w:r>
      </w:ins>
      <w:ins w:id="249" w:author="hoof" w:date="2023-05-11T22:04:31Z">
        <w:r>
          <w:rPr>
            <w:i w:val="0"/>
            <w:iCs w:val="0"/>
            <w:caps w:val="0"/>
            <w:color w:val="000000"/>
            <w:spacing w:val="0"/>
          </w:rPr>
          <w:t>litman2000njfun</w:t>
        </w:r>
      </w:ins>
      <w:ins w:id="250" w:author="hoof" w:date="2023-05-11T22:00:55Z">
        <w:r>
          <w:rPr>
            <w:rFonts w:hint="eastAsia"/>
            <w:lang w:val="en-US" w:eastAsia="zh-CN"/>
          </w:rPr>
          <w:t>}</w:t>
        </w:r>
      </w:ins>
      <w:ins w:id="251" w:author="hoof" w:date="2023-05-11T22:17:09Z">
        <w:r>
          <w:rPr>
            <w:rFonts w:hint="eastAsia"/>
            <w:lang w:val="en-US" w:eastAsia="zh-CN"/>
          </w:rPr>
          <w:t>.</w:t>
        </w:r>
      </w:ins>
      <w:ins w:id="252" w:author="hoof" w:date="2023-05-11T22:13:04Z">
        <w:r>
          <w:rPr>
            <w:rFonts w:hint="eastAsia"/>
            <w:lang w:val="en-US" w:eastAsia="zh-CN"/>
          </w:rPr>
          <w:t xml:space="preserve"> </w:t>
        </w:r>
      </w:ins>
      <w:ins w:id="253" w:author="hoof" w:date="2023-05-11T22:20:50Z">
        <w:r>
          <w:rPr>
            <w:rFonts w:hint="eastAsia"/>
            <w:lang w:val="en-US" w:eastAsia="zh-CN"/>
          </w:rPr>
          <w:t>Ho</w:t>
        </w:r>
      </w:ins>
      <w:ins w:id="254" w:author="hoof" w:date="2023-05-11T22:20:52Z">
        <w:r>
          <w:rPr>
            <w:rFonts w:hint="eastAsia"/>
            <w:lang w:val="en-US" w:eastAsia="zh-CN"/>
          </w:rPr>
          <w:t>w</w:t>
        </w:r>
      </w:ins>
      <w:ins w:id="255" w:author="hoof" w:date="2023-05-11T22:20:53Z">
        <w:r>
          <w:rPr>
            <w:rFonts w:hint="eastAsia"/>
            <w:lang w:val="en-US" w:eastAsia="zh-CN"/>
          </w:rPr>
          <w:t>eve</w:t>
        </w:r>
      </w:ins>
      <w:ins w:id="256" w:author="hoof" w:date="2023-05-11T22:20:54Z">
        <w:r>
          <w:rPr>
            <w:rFonts w:hint="eastAsia"/>
            <w:lang w:val="en-US" w:eastAsia="zh-CN"/>
          </w:rPr>
          <w:t>r</w:t>
        </w:r>
      </w:ins>
      <w:ins w:id="257" w:author="hoof" w:date="2023-05-11T22:20:55Z">
        <w:r>
          <w:rPr>
            <w:rFonts w:hint="eastAsia"/>
            <w:lang w:val="en-US" w:eastAsia="zh-CN"/>
          </w:rPr>
          <w:t>,</w:t>
        </w:r>
      </w:ins>
      <w:ins w:id="258" w:author="hoof" w:date="2023-05-11T22:20:57Z">
        <w:r>
          <w:rPr>
            <w:rFonts w:hint="eastAsia"/>
            <w:lang w:val="en-US" w:eastAsia="zh-CN"/>
          </w:rPr>
          <w:t xml:space="preserve"> i</w:t>
        </w:r>
      </w:ins>
      <w:ins w:id="259" w:author="hoof" w:date="2023-05-11T22:20:58Z">
        <w:r>
          <w:rPr>
            <w:rFonts w:hint="eastAsia"/>
            <w:lang w:val="en-US" w:eastAsia="zh-CN"/>
          </w:rPr>
          <w:t xml:space="preserve">t </w:t>
        </w:r>
      </w:ins>
      <w:ins w:id="260" w:author="hoof" w:date="2023-05-11T22:21:41Z">
        <w:r>
          <w:rPr>
            <w:rFonts w:hint="eastAsia"/>
            <w:lang w:val="en-US" w:eastAsia="zh-CN"/>
          </w:rPr>
          <w:t>i</w:t>
        </w:r>
      </w:ins>
      <w:ins w:id="261" w:author="hoof" w:date="2023-05-11T22:20:59Z">
        <w:r>
          <w:rPr>
            <w:rFonts w:hint="eastAsia"/>
            <w:lang w:val="en-US" w:eastAsia="zh-CN"/>
          </w:rPr>
          <w:t xml:space="preserve">s </w:t>
        </w:r>
      </w:ins>
      <w:ins w:id="262" w:author="hoof" w:date="2023-05-11T22:21:00Z">
        <w:r>
          <w:rPr>
            <w:rFonts w:hint="eastAsia"/>
            <w:lang w:val="en-US" w:eastAsia="zh-CN"/>
          </w:rPr>
          <w:t>cost</w:t>
        </w:r>
      </w:ins>
      <w:ins w:id="263" w:author="hoof" w:date="2023-05-11T22:21:01Z">
        <w:r>
          <w:rPr>
            <w:rFonts w:hint="eastAsia"/>
            <w:lang w:val="en-US" w:eastAsia="zh-CN"/>
          </w:rPr>
          <w:t>l</w:t>
        </w:r>
      </w:ins>
      <w:ins w:id="264" w:author="hoof" w:date="2023-05-11T22:21:02Z">
        <w:r>
          <w:rPr>
            <w:rFonts w:hint="eastAsia"/>
            <w:lang w:val="en-US" w:eastAsia="zh-CN"/>
          </w:rPr>
          <w:t>y to</w:t>
        </w:r>
      </w:ins>
      <w:ins w:id="265" w:author="hoof" w:date="2023-05-11T22:21:03Z">
        <w:r>
          <w:rPr>
            <w:rFonts w:hint="eastAsia"/>
            <w:lang w:val="en-US" w:eastAsia="zh-CN"/>
          </w:rPr>
          <w:t xml:space="preserve"> </w:t>
        </w:r>
      </w:ins>
      <w:ins w:id="266" w:author="hoof" w:date="2023-05-11T22:21:10Z">
        <w:r>
          <w:rPr>
            <w:rFonts w:hint="eastAsia"/>
            <w:lang w:val="en-US" w:eastAsia="zh-CN"/>
          </w:rPr>
          <w:t>wr</w:t>
        </w:r>
      </w:ins>
      <w:ins w:id="267" w:author="hoof" w:date="2023-05-11T22:21:11Z">
        <w:r>
          <w:rPr>
            <w:rFonts w:hint="eastAsia"/>
            <w:lang w:val="en-US" w:eastAsia="zh-CN"/>
          </w:rPr>
          <w:t>ite</w:t>
        </w:r>
      </w:ins>
      <w:ins w:id="268" w:author="hoof" w:date="2023-05-11T22:21:12Z">
        <w:r>
          <w:rPr>
            <w:rFonts w:hint="eastAsia"/>
            <w:lang w:val="en-US" w:eastAsia="zh-CN"/>
          </w:rPr>
          <w:t xml:space="preserve"> </w:t>
        </w:r>
      </w:ins>
      <w:ins w:id="269" w:author="hoof" w:date="2023-05-11T22:21:13Z">
        <w:r>
          <w:rPr>
            <w:rFonts w:hint="eastAsia"/>
            <w:lang w:val="en-US" w:eastAsia="zh-CN"/>
          </w:rPr>
          <w:t>rule</w:t>
        </w:r>
      </w:ins>
      <w:ins w:id="270" w:author="hoof" w:date="2023-05-11T22:21:14Z">
        <w:r>
          <w:rPr>
            <w:rFonts w:hint="eastAsia"/>
            <w:lang w:val="en-US" w:eastAsia="zh-CN"/>
          </w:rPr>
          <w:t>s</w:t>
        </w:r>
      </w:ins>
      <w:ins w:id="271" w:author="hoof" w:date="2023-05-11T22:21:18Z">
        <w:r>
          <w:rPr>
            <w:rFonts w:hint="eastAsia"/>
            <w:lang w:val="en-US" w:eastAsia="zh-CN"/>
          </w:rPr>
          <w:t xml:space="preserve"> </w:t>
        </w:r>
      </w:ins>
      <w:ins w:id="272" w:author="hoof" w:date="2023-05-11T22:21:20Z">
        <w:r>
          <w:rPr>
            <w:rFonts w:hint="eastAsia"/>
            <w:lang w:val="en-US" w:eastAsia="zh-CN"/>
          </w:rPr>
          <w:t>for</w:t>
        </w:r>
      </w:ins>
      <w:ins w:id="273" w:author="hoof" w:date="2023-05-11T22:21:21Z">
        <w:r>
          <w:rPr>
            <w:rFonts w:hint="eastAsia"/>
            <w:lang w:val="en-US" w:eastAsia="zh-CN"/>
          </w:rPr>
          <w:t xml:space="preserve"> eve</w:t>
        </w:r>
      </w:ins>
      <w:ins w:id="274" w:author="hoof" w:date="2023-05-11T22:21:22Z">
        <w:r>
          <w:rPr>
            <w:rFonts w:hint="eastAsia"/>
            <w:lang w:val="en-US" w:eastAsia="zh-CN"/>
          </w:rPr>
          <w:t>r</w:t>
        </w:r>
      </w:ins>
      <w:ins w:id="275" w:author="hoof" w:date="2023-05-11T22:21:23Z">
        <w:r>
          <w:rPr>
            <w:rFonts w:hint="eastAsia"/>
            <w:lang w:val="en-US" w:eastAsia="zh-CN"/>
          </w:rPr>
          <w:t>y</w:t>
        </w:r>
      </w:ins>
      <w:ins w:id="276" w:author="hoof" w:date="2023-05-11T22:21:24Z">
        <w:r>
          <w:rPr>
            <w:rFonts w:hint="eastAsia"/>
            <w:lang w:val="en-US" w:eastAsia="zh-CN"/>
          </w:rPr>
          <w:t xml:space="preserve"> ty</w:t>
        </w:r>
      </w:ins>
      <w:ins w:id="277" w:author="hoof" w:date="2023-05-11T22:21:25Z">
        <w:r>
          <w:rPr>
            <w:rFonts w:hint="eastAsia"/>
            <w:lang w:val="en-US" w:eastAsia="zh-CN"/>
          </w:rPr>
          <w:t>pe</w:t>
        </w:r>
      </w:ins>
      <w:ins w:id="278" w:author="hoof" w:date="2023-05-11T22:21:26Z">
        <w:r>
          <w:rPr>
            <w:rFonts w:hint="eastAsia"/>
            <w:lang w:val="en-US" w:eastAsia="zh-CN"/>
          </w:rPr>
          <w:t xml:space="preserve">s of </w:t>
        </w:r>
      </w:ins>
      <w:ins w:id="279" w:author="hoof" w:date="2023-05-11T22:21:27Z">
        <w:r>
          <w:rPr>
            <w:rFonts w:hint="eastAsia"/>
            <w:lang w:val="en-US" w:eastAsia="zh-CN"/>
          </w:rPr>
          <w:t>dia</w:t>
        </w:r>
      </w:ins>
      <w:ins w:id="280" w:author="hoof" w:date="2023-05-11T22:21:28Z">
        <w:r>
          <w:rPr>
            <w:rFonts w:hint="eastAsia"/>
            <w:lang w:val="en-US" w:eastAsia="zh-CN"/>
          </w:rPr>
          <w:t>lo</w:t>
        </w:r>
      </w:ins>
      <w:ins w:id="281" w:author="hoof" w:date="2023-05-11T22:21:29Z">
        <w:r>
          <w:rPr>
            <w:rFonts w:hint="eastAsia"/>
            <w:lang w:val="en-US" w:eastAsia="zh-CN"/>
          </w:rPr>
          <w:t>gue</w:t>
        </w:r>
      </w:ins>
      <w:ins w:id="282" w:author="hoof" w:date="2023-05-11T22:21:48Z">
        <w:r>
          <w:rPr>
            <w:rFonts w:hint="eastAsia"/>
            <w:lang w:val="en-US" w:eastAsia="zh-CN"/>
          </w:rPr>
          <w:t xml:space="preserve">, </w:t>
        </w:r>
      </w:ins>
      <w:ins w:id="283" w:author="hoof" w:date="2023-05-11T22:21:49Z">
        <w:r>
          <w:rPr>
            <w:rFonts w:hint="eastAsia"/>
            <w:lang w:val="en-US" w:eastAsia="zh-CN"/>
          </w:rPr>
          <w:t>an</w:t>
        </w:r>
      </w:ins>
      <w:ins w:id="284" w:author="hoof" w:date="2023-05-11T22:21:53Z">
        <w:r>
          <w:rPr>
            <w:rFonts w:hint="eastAsia"/>
            <w:lang w:val="en-US" w:eastAsia="zh-CN"/>
          </w:rPr>
          <w:t>d</w:t>
        </w:r>
      </w:ins>
      <w:ins w:id="285" w:author="hoof" w:date="2023-05-11T22:22:01Z">
        <w:r>
          <w:rPr>
            <w:rFonts w:hint="eastAsia"/>
            <w:lang w:val="en-US" w:eastAsia="zh-CN"/>
          </w:rPr>
          <w:t xml:space="preserve"> </w:t>
        </w:r>
      </w:ins>
      <w:ins w:id="286" w:author="hoof" w:date="2023-05-11T22:22:02Z">
        <w:r>
          <w:rPr>
            <w:rFonts w:hint="eastAsia"/>
            <w:lang w:val="en-US" w:eastAsia="zh-CN"/>
          </w:rPr>
          <w:t xml:space="preserve">the </w:t>
        </w:r>
      </w:ins>
      <w:ins w:id="287" w:author="hoof" w:date="2023-05-11T22:22:03Z">
        <w:r>
          <w:rPr>
            <w:rFonts w:hint="eastAsia"/>
            <w:lang w:val="en-US" w:eastAsia="zh-CN"/>
          </w:rPr>
          <w:t>l</w:t>
        </w:r>
      </w:ins>
      <w:ins w:id="288" w:author="hoof" w:date="2023-05-11T22:22:04Z">
        <w:r>
          <w:rPr>
            <w:rFonts w:hint="eastAsia"/>
            <w:lang w:val="en-US" w:eastAsia="zh-CN"/>
          </w:rPr>
          <w:t>earn</w:t>
        </w:r>
      </w:ins>
      <w:ins w:id="289" w:author="hoof" w:date="2023-05-11T22:22:05Z">
        <w:r>
          <w:rPr>
            <w:rFonts w:hint="eastAsia"/>
            <w:lang w:val="en-US" w:eastAsia="zh-CN"/>
          </w:rPr>
          <w:t>ing</w:t>
        </w:r>
      </w:ins>
      <w:ins w:id="290" w:author="hoof" w:date="2023-05-11T22:22:08Z">
        <w:r>
          <w:rPr>
            <w:rFonts w:hint="eastAsia"/>
            <w:lang w:val="en-US" w:eastAsia="zh-CN"/>
          </w:rPr>
          <w:t>-ba</w:t>
        </w:r>
      </w:ins>
      <w:ins w:id="291" w:author="hoof" w:date="2023-05-11T22:22:09Z">
        <w:r>
          <w:rPr>
            <w:rFonts w:hint="eastAsia"/>
            <w:lang w:val="en-US" w:eastAsia="zh-CN"/>
          </w:rPr>
          <w:t>sed</w:t>
        </w:r>
      </w:ins>
      <w:ins w:id="292" w:author="hoof" w:date="2023-05-11T22:22:11Z">
        <w:r>
          <w:rPr>
            <w:rFonts w:hint="eastAsia"/>
            <w:lang w:val="en-US" w:eastAsia="zh-CN"/>
          </w:rPr>
          <w:t xml:space="preserve"> </w:t>
        </w:r>
      </w:ins>
      <w:ins w:id="293" w:author="hoof" w:date="2023-05-11T22:22:12Z">
        <w:r>
          <w:rPr>
            <w:rFonts w:hint="eastAsia"/>
            <w:lang w:val="en-US" w:eastAsia="zh-CN"/>
          </w:rPr>
          <w:t>metho</w:t>
        </w:r>
      </w:ins>
      <w:ins w:id="294" w:author="hoof" w:date="2023-05-11T22:22:13Z">
        <w:r>
          <w:rPr>
            <w:rFonts w:hint="eastAsia"/>
            <w:lang w:val="en-US" w:eastAsia="zh-CN"/>
          </w:rPr>
          <w:t>d i</w:t>
        </w:r>
      </w:ins>
      <w:ins w:id="295" w:author="hoof" w:date="2023-05-11T22:22:14Z">
        <w:r>
          <w:rPr>
            <w:rFonts w:hint="eastAsia"/>
            <w:lang w:val="en-US" w:eastAsia="zh-CN"/>
          </w:rPr>
          <w:t>s qui</w:t>
        </w:r>
      </w:ins>
      <w:ins w:id="296" w:author="hoof" w:date="2023-05-11T22:22:15Z">
        <w:r>
          <w:rPr>
            <w:rFonts w:hint="eastAsia"/>
            <w:lang w:val="en-US" w:eastAsia="zh-CN"/>
          </w:rPr>
          <w:t>t</w:t>
        </w:r>
      </w:ins>
      <w:ins w:id="297" w:author="hoof" w:date="2023-05-11T22:22:16Z">
        <w:r>
          <w:rPr>
            <w:rFonts w:hint="eastAsia"/>
            <w:lang w:val="en-US" w:eastAsia="zh-CN"/>
          </w:rPr>
          <w:t>e</w:t>
        </w:r>
      </w:ins>
      <w:ins w:id="298" w:author="hoof" w:date="2023-05-11T22:22:18Z">
        <w:r>
          <w:rPr>
            <w:rFonts w:hint="eastAsia"/>
            <w:lang w:val="en-US" w:eastAsia="zh-CN"/>
          </w:rPr>
          <w:t xml:space="preserve"> </w:t>
        </w:r>
      </w:ins>
      <w:ins w:id="299" w:author="hoof" w:date="2023-05-11T22:22:20Z">
        <w:r>
          <w:rPr>
            <w:rFonts w:hint="eastAsia"/>
            <w:lang w:val="en-US" w:eastAsia="zh-CN"/>
          </w:rPr>
          <w:t>i</w:t>
        </w:r>
      </w:ins>
      <w:ins w:id="300" w:author="hoof" w:date="2023-05-11T22:22:21Z">
        <w:r>
          <w:rPr>
            <w:rFonts w:hint="eastAsia"/>
            <w:lang w:val="en-US" w:eastAsia="zh-CN"/>
          </w:rPr>
          <w:t>nma</w:t>
        </w:r>
      </w:ins>
      <w:ins w:id="301" w:author="hoof" w:date="2023-05-11T22:22:22Z">
        <w:r>
          <w:rPr>
            <w:rFonts w:hint="eastAsia"/>
            <w:lang w:val="en-US" w:eastAsia="zh-CN"/>
          </w:rPr>
          <w:t>ture</w:t>
        </w:r>
      </w:ins>
      <w:ins w:id="302" w:author="hoof" w:date="2023-05-11T22:22:23Z">
        <w:r>
          <w:rPr>
            <w:rFonts w:hint="eastAsia"/>
            <w:lang w:val="en-US" w:eastAsia="zh-CN"/>
          </w:rPr>
          <w:t xml:space="preserve"> </w:t>
        </w:r>
      </w:ins>
      <w:ins w:id="303" w:author="hoof" w:date="2023-05-11T22:22:24Z">
        <w:r>
          <w:rPr>
            <w:rFonts w:hint="eastAsia"/>
            <w:lang w:val="en-US" w:eastAsia="zh-CN"/>
          </w:rPr>
          <w:t>bec</w:t>
        </w:r>
      </w:ins>
      <w:ins w:id="304" w:author="hoof" w:date="2023-05-11T22:22:25Z">
        <w:r>
          <w:rPr>
            <w:rFonts w:hint="eastAsia"/>
            <w:lang w:val="en-US" w:eastAsia="zh-CN"/>
          </w:rPr>
          <w:t>a</w:t>
        </w:r>
      </w:ins>
      <w:ins w:id="305" w:author="hoof" w:date="2023-05-11T22:22:26Z">
        <w:r>
          <w:rPr>
            <w:rFonts w:hint="eastAsia"/>
            <w:lang w:val="en-US" w:eastAsia="zh-CN"/>
          </w:rPr>
          <w:t>use</w:t>
        </w:r>
      </w:ins>
      <w:ins w:id="306" w:author="hoof" w:date="2023-05-11T22:22:28Z">
        <w:r>
          <w:rPr>
            <w:rFonts w:hint="eastAsia"/>
            <w:lang w:val="en-US" w:eastAsia="zh-CN"/>
          </w:rPr>
          <w:t xml:space="preserve"> of</w:t>
        </w:r>
      </w:ins>
      <w:ins w:id="307" w:author="hoof" w:date="2023-05-11T22:22:29Z">
        <w:r>
          <w:rPr>
            <w:rFonts w:hint="eastAsia"/>
            <w:lang w:val="en-US" w:eastAsia="zh-CN"/>
          </w:rPr>
          <w:t xml:space="preserve"> </w:t>
        </w:r>
      </w:ins>
      <w:ins w:id="308" w:author="hoof" w:date="2023-05-11T22:50:15Z">
        <w:r>
          <w:rPr>
            <w:rFonts w:hint="eastAsia"/>
            <w:lang w:val="en-US" w:eastAsia="zh-CN"/>
          </w:rPr>
          <w:t>the</w:t>
        </w:r>
      </w:ins>
      <w:ins w:id="309" w:author="hoof" w:date="2023-05-11T22:22:35Z">
        <w:r>
          <w:rPr>
            <w:rFonts w:hint="eastAsia"/>
            <w:lang w:val="en-US" w:eastAsia="zh-CN"/>
          </w:rPr>
          <w:t xml:space="preserve"> i</w:t>
        </w:r>
      </w:ins>
      <w:ins w:id="310" w:author="hoof" w:date="2023-05-11T22:22:36Z">
        <w:r>
          <w:rPr>
            <w:rFonts w:hint="eastAsia"/>
            <w:lang w:val="en-US" w:eastAsia="zh-CN"/>
          </w:rPr>
          <w:t>rr</w:t>
        </w:r>
      </w:ins>
      <w:ins w:id="311" w:author="hoof" w:date="2023-05-11T22:22:37Z">
        <w:r>
          <w:rPr>
            <w:rFonts w:hint="eastAsia"/>
            <w:lang w:val="en-US" w:eastAsia="zh-CN"/>
          </w:rPr>
          <w:t>el</w:t>
        </w:r>
      </w:ins>
      <w:ins w:id="312" w:author="hoof" w:date="2023-05-11T22:22:38Z">
        <w:r>
          <w:rPr>
            <w:rFonts w:hint="eastAsia"/>
            <w:lang w:val="en-US" w:eastAsia="zh-CN"/>
          </w:rPr>
          <w:t>evant</w:t>
        </w:r>
      </w:ins>
      <w:ins w:id="313" w:author="hoof" w:date="2023-05-11T22:22:39Z">
        <w:r>
          <w:rPr>
            <w:rFonts w:hint="eastAsia"/>
            <w:lang w:val="en-US" w:eastAsia="zh-CN"/>
          </w:rPr>
          <w:t xml:space="preserve"> r</w:t>
        </w:r>
      </w:ins>
      <w:ins w:id="314" w:author="hoof" w:date="2023-05-11T22:22:40Z">
        <w:r>
          <w:rPr>
            <w:rFonts w:hint="eastAsia"/>
            <w:lang w:val="en-US" w:eastAsia="zh-CN"/>
          </w:rPr>
          <w:t>es</w:t>
        </w:r>
      </w:ins>
      <w:ins w:id="315" w:author="hoof" w:date="2023-05-11T22:22:41Z">
        <w:r>
          <w:rPr>
            <w:rFonts w:hint="eastAsia"/>
            <w:lang w:val="en-US" w:eastAsia="zh-CN"/>
          </w:rPr>
          <w:t>ponse</w:t>
        </w:r>
      </w:ins>
      <w:ins w:id="316" w:author="hoof" w:date="2023-05-11T22:22:42Z">
        <w:r>
          <w:rPr>
            <w:rFonts w:hint="eastAsia"/>
            <w:lang w:val="en-US" w:eastAsia="zh-CN"/>
          </w:rPr>
          <w:t>s</w:t>
        </w:r>
      </w:ins>
      <w:ins w:id="317" w:author="hoof" w:date="2023-05-11T22:50:18Z">
        <w:r>
          <w:rPr>
            <w:rFonts w:hint="eastAsia"/>
            <w:lang w:val="en-US" w:eastAsia="zh-CN"/>
          </w:rPr>
          <w:t xml:space="preserve"> it </w:t>
        </w:r>
      </w:ins>
      <w:ins w:id="318" w:author="hoof" w:date="2023-05-11T22:50:19Z">
        <w:r>
          <w:rPr>
            <w:rFonts w:hint="eastAsia"/>
            <w:lang w:val="en-US" w:eastAsia="zh-CN"/>
          </w:rPr>
          <w:t>ofte</w:t>
        </w:r>
      </w:ins>
      <w:ins w:id="319" w:author="hoof" w:date="2023-05-11T22:50:20Z">
        <w:r>
          <w:rPr>
            <w:rFonts w:hint="eastAsia"/>
            <w:lang w:val="en-US" w:eastAsia="zh-CN"/>
          </w:rPr>
          <w:t>n pr</w:t>
        </w:r>
      </w:ins>
      <w:ins w:id="320" w:author="hoof" w:date="2023-05-11T22:50:21Z">
        <w:r>
          <w:rPr>
            <w:rFonts w:hint="eastAsia"/>
            <w:lang w:val="en-US" w:eastAsia="zh-CN"/>
          </w:rPr>
          <w:t>o</w:t>
        </w:r>
      </w:ins>
      <w:ins w:id="321" w:author="hoof" w:date="2023-05-11T22:50:22Z">
        <w:r>
          <w:rPr>
            <w:rFonts w:hint="eastAsia"/>
            <w:lang w:val="en-US" w:eastAsia="zh-CN"/>
          </w:rPr>
          <w:t>duce</w:t>
        </w:r>
      </w:ins>
      <w:ins w:id="322" w:author="hoof" w:date="2023-05-11T22:50:25Z">
        <w:r>
          <w:rPr>
            <w:rFonts w:hint="eastAsia"/>
            <w:lang w:val="en-US" w:eastAsia="zh-CN"/>
          </w:rPr>
          <w:t>s</w:t>
        </w:r>
      </w:ins>
      <w:ins w:id="323" w:author="hoof" w:date="2023-05-11T22:22:43Z">
        <w:r>
          <w:rPr>
            <w:rFonts w:hint="eastAsia"/>
            <w:lang w:val="en-US" w:eastAsia="zh-CN"/>
          </w:rPr>
          <w:t>.</w:t>
        </w:r>
      </w:ins>
    </w:p>
    <w:p>
      <w:pPr>
        <w:rPr>
          <w:ins w:id="324" w:author="hoof" w:date="2023-05-11T23:24:21Z"/>
          <w:rFonts w:hint="eastAsia"/>
          <w:lang w:val="en-US" w:eastAsia="zh-CN"/>
        </w:rPr>
      </w:pPr>
      <w:ins w:id="325" w:author="hoof" w:date="2023-05-11T22:11:53Z">
        <w:r>
          <w:rPr>
            <w:rFonts w:hint="eastAsia"/>
            <w:lang w:val="en-US" w:eastAsia="zh-CN"/>
          </w:rPr>
          <w:t>In</w:t>
        </w:r>
      </w:ins>
      <w:ins w:id="326" w:author="hoof" w:date="2023-05-11T22:11:54Z">
        <w:r>
          <w:rPr>
            <w:rFonts w:hint="eastAsia"/>
            <w:lang w:val="en-US" w:eastAsia="zh-CN"/>
          </w:rPr>
          <w:t xml:space="preserve"> rece</w:t>
        </w:r>
      </w:ins>
      <w:ins w:id="327" w:author="hoof" w:date="2023-05-11T22:11:55Z">
        <w:r>
          <w:rPr>
            <w:rFonts w:hint="eastAsia"/>
            <w:lang w:val="en-US" w:eastAsia="zh-CN"/>
          </w:rPr>
          <w:t>nt</w:t>
        </w:r>
      </w:ins>
      <w:ins w:id="328" w:author="hoof" w:date="2023-05-11T22:11:56Z">
        <w:r>
          <w:rPr>
            <w:rFonts w:hint="eastAsia"/>
            <w:lang w:val="en-US" w:eastAsia="zh-CN"/>
          </w:rPr>
          <w:t xml:space="preserve"> y</w:t>
        </w:r>
      </w:ins>
      <w:ins w:id="329" w:author="hoof" w:date="2023-05-11T22:11:57Z">
        <w:r>
          <w:rPr>
            <w:rFonts w:hint="eastAsia"/>
            <w:lang w:val="en-US" w:eastAsia="zh-CN"/>
          </w:rPr>
          <w:t>ears</w:t>
        </w:r>
      </w:ins>
      <w:ins w:id="330" w:author="hoof" w:date="2023-05-11T22:12:00Z">
        <w:r>
          <w:rPr>
            <w:rFonts w:hint="eastAsia"/>
            <w:lang w:val="en-US" w:eastAsia="zh-CN"/>
          </w:rPr>
          <w:t>,</w:t>
        </w:r>
      </w:ins>
      <w:ins w:id="331" w:author="hoof" w:date="2023-05-11T22:50:43Z">
        <w:r>
          <w:rPr>
            <w:rFonts w:hint="eastAsia"/>
            <w:lang w:val="en-US" w:eastAsia="zh-CN"/>
          </w:rPr>
          <w:t xml:space="preserve"> as </w:t>
        </w:r>
      </w:ins>
      <w:ins w:id="332" w:author="hoof" w:date="2023-05-11T22:50:44Z">
        <w:r>
          <w:rPr>
            <w:rFonts w:hint="eastAsia"/>
            <w:lang w:val="en-US" w:eastAsia="zh-CN"/>
          </w:rPr>
          <w:t>n</w:t>
        </w:r>
      </w:ins>
      <w:ins w:id="333" w:author="hoof" w:date="2023-05-11T22:50:46Z">
        <w:r>
          <w:rPr>
            <w:rFonts w:hint="eastAsia"/>
            <w:lang w:val="en-US" w:eastAsia="zh-CN"/>
          </w:rPr>
          <w:t>eura</w:t>
        </w:r>
      </w:ins>
      <w:ins w:id="334" w:author="hoof" w:date="2023-05-11T22:50:47Z">
        <w:r>
          <w:rPr>
            <w:rFonts w:hint="eastAsia"/>
            <w:lang w:val="en-US" w:eastAsia="zh-CN"/>
          </w:rPr>
          <w:t>l ne</w:t>
        </w:r>
      </w:ins>
      <w:ins w:id="335" w:author="hoof" w:date="2023-05-11T22:50:48Z">
        <w:r>
          <w:rPr>
            <w:rFonts w:hint="eastAsia"/>
            <w:lang w:val="en-US" w:eastAsia="zh-CN"/>
          </w:rPr>
          <w:t>twor</w:t>
        </w:r>
      </w:ins>
      <w:ins w:id="336" w:author="hoof" w:date="2023-05-11T22:50:49Z">
        <w:r>
          <w:rPr>
            <w:rFonts w:hint="eastAsia"/>
            <w:lang w:val="en-US" w:eastAsia="zh-CN"/>
          </w:rPr>
          <w:t>ks</w:t>
        </w:r>
      </w:ins>
      <w:ins w:id="337" w:author="hoof" w:date="2023-05-11T22:50:51Z">
        <w:r>
          <w:rPr>
            <w:rFonts w:hint="eastAsia"/>
            <w:lang w:val="en-US" w:eastAsia="zh-CN"/>
          </w:rPr>
          <w:t xml:space="preserve"> a</w:t>
        </w:r>
      </w:ins>
      <w:ins w:id="338" w:author="hoof" w:date="2023-05-11T22:50:52Z">
        <w:r>
          <w:rPr>
            <w:rFonts w:hint="eastAsia"/>
            <w:lang w:val="en-US" w:eastAsia="zh-CN"/>
          </w:rPr>
          <w:t>re de</w:t>
        </w:r>
      </w:ins>
      <w:ins w:id="339" w:author="hoof" w:date="2023-05-11T22:50:53Z">
        <w:r>
          <w:rPr>
            <w:rFonts w:hint="eastAsia"/>
            <w:lang w:val="en-US" w:eastAsia="zh-CN"/>
          </w:rPr>
          <w:t>vel</w:t>
        </w:r>
      </w:ins>
      <w:ins w:id="340" w:author="hoof" w:date="2023-05-11T22:50:54Z">
        <w:r>
          <w:rPr>
            <w:rFonts w:hint="eastAsia"/>
            <w:lang w:val="en-US" w:eastAsia="zh-CN"/>
          </w:rPr>
          <w:t>opin</w:t>
        </w:r>
      </w:ins>
      <w:ins w:id="341" w:author="hoof" w:date="2023-05-11T22:50:55Z">
        <w:r>
          <w:rPr>
            <w:rFonts w:hint="eastAsia"/>
            <w:lang w:val="en-US" w:eastAsia="zh-CN"/>
          </w:rPr>
          <w:t>g ra</w:t>
        </w:r>
      </w:ins>
      <w:ins w:id="342" w:author="hoof" w:date="2023-05-11T22:50:56Z">
        <w:r>
          <w:rPr>
            <w:rFonts w:hint="eastAsia"/>
            <w:lang w:val="en-US" w:eastAsia="zh-CN"/>
          </w:rPr>
          <w:t>pid</w:t>
        </w:r>
      </w:ins>
      <w:ins w:id="343" w:author="hoof" w:date="2023-05-11T22:50:57Z">
        <w:r>
          <w:rPr>
            <w:rFonts w:hint="eastAsia"/>
            <w:lang w:val="en-US" w:eastAsia="zh-CN"/>
          </w:rPr>
          <w:t>ly</w:t>
        </w:r>
      </w:ins>
      <w:ins w:id="344" w:author="hoof" w:date="2023-05-11T22:50:59Z">
        <w:r>
          <w:rPr>
            <w:rFonts w:hint="eastAsia"/>
            <w:lang w:val="en-US" w:eastAsia="zh-CN"/>
          </w:rPr>
          <w:t>,</w:t>
        </w:r>
      </w:ins>
      <w:ins w:id="345" w:author="hoof" w:date="2023-05-11T22:12:00Z">
        <w:r>
          <w:rPr>
            <w:rFonts w:hint="eastAsia"/>
            <w:lang w:val="en-US" w:eastAsia="zh-CN"/>
          </w:rPr>
          <w:t xml:space="preserve"> </w:t>
        </w:r>
      </w:ins>
      <w:ins w:id="346" w:author="hoof" w:date="2023-05-11T22:12:05Z">
        <w:r>
          <w:rPr>
            <w:rFonts w:hint="eastAsia"/>
            <w:lang w:val="en-US" w:eastAsia="zh-CN"/>
          </w:rPr>
          <w:t>re</w:t>
        </w:r>
      </w:ins>
      <w:ins w:id="347" w:author="hoof" w:date="2023-05-11T22:12:06Z">
        <w:r>
          <w:rPr>
            <w:rFonts w:hint="eastAsia"/>
            <w:lang w:val="en-US" w:eastAsia="zh-CN"/>
          </w:rPr>
          <w:t>t</w:t>
        </w:r>
      </w:ins>
      <w:ins w:id="348" w:author="hoof" w:date="2023-05-11T22:12:07Z">
        <w:r>
          <w:rPr>
            <w:rFonts w:hint="eastAsia"/>
            <w:lang w:val="en-US" w:eastAsia="zh-CN"/>
          </w:rPr>
          <w:t>rie</w:t>
        </w:r>
      </w:ins>
      <w:ins w:id="349" w:author="hoof" w:date="2023-05-11T22:12:08Z">
        <w:r>
          <w:rPr>
            <w:rFonts w:hint="eastAsia"/>
            <w:lang w:val="en-US" w:eastAsia="zh-CN"/>
          </w:rPr>
          <w:t>val</w:t>
        </w:r>
      </w:ins>
      <w:ins w:id="350" w:author="hoof" w:date="2023-05-11T22:12:18Z">
        <w:r>
          <w:rPr>
            <w:rFonts w:hint="eastAsia"/>
            <w:lang w:val="en-US" w:eastAsia="zh-CN"/>
          </w:rPr>
          <w:t xml:space="preserve"> </w:t>
        </w:r>
      </w:ins>
      <w:ins w:id="351" w:author="hoof" w:date="2023-05-11T22:12:10Z">
        <w:r>
          <w:rPr>
            <w:rFonts w:hint="eastAsia"/>
            <w:lang w:val="en-US" w:eastAsia="zh-CN"/>
          </w:rPr>
          <w:t>base</w:t>
        </w:r>
      </w:ins>
      <w:ins w:id="352" w:author="hoof" w:date="2023-05-11T22:12:11Z">
        <w:r>
          <w:rPr>
            <w:rFonts w:hint="eastAsia"/>
            <w:lang w:val="en-US" w:eastAsia="zh-CN"/>
          </w:rPr>
          <w:t>d d</w:t>
        </w:r>
      </w:ins>
      <w:ins w:id="353" w:author="hoof" w:date="2023-05-11T22:12:12Z">
        <w:r>
          <w:rPr>
            <w:rFonts w:hint="eastAsia"/>
            <w:lang w:val="en-US" w:eastAsia="zh-CN"/>
          </w:rPr>
          <w:t>ia</w:t>
        </w:r>
      </w:ins>
      <w:ins w:id="354" w:author="hoof" w:date="2023-05-11T22:12:13Z">
        <w:r>
          <w:rPr>
            <w:rFonts w:hint="eastAsia"/>
            <w:lang w:val="en-US" w:eastAsia="zh-CN"/>
          </w:rPr>
          <w:t>lo</w:t>
        </w:r>
      </w:ins>
      <w:ins w:id="355" w:author="hoof" w:date="2023-05-11T22:12:14Z">
        <w:r>
          <w:rPr>
            <w:rFonts w:hint="eastAsia"/>
            <w:lang w:val="en-US" w:eastAsia="zh-CN"/>
          </w:rPr>
          <w:t>gue</w:t>
        </w:r>
      </w:ins>
      <w:ins w:id="356" w:author="hoof" w:date="2023-05-11T22:12:21Z">
        <w:r>
          <w:rPr>
            <w:rFonts w:hint="eastAsia"/>
            <w:lang w:val="en-US" w:eastAsia="zh-CN"/>
          </w:rPr>
          <w:t xml:space="preserve"> s</w:t>
        </w:r>
      </w:ins>
      <w:ins w:id="357" w:author="hoof" w:date="2023-05-11T22:12:22Z">
        <w:r>
          <w:rPr>
            <w:rFonts w:hint="eastAsia"/>
            <w:lang w:val="en-US" w:eastAsia="zh-CN"/>
          </w:rPr>
          <w:t>yste</w:t>
        </w:r>
      </w:ins>
      <w:ins w:id="358" w:author="hoof" w:date="2023-05-11T22:12:23Z">
        <w:r>
          <w:rPr>
            <w:rFonts w:hint="eastAsia"/>
            <w:lang w:val="en-US" w:eastAsia="zh-CN"/>
          </w:rPr>
          <w:t xml:space="preserve">ms </w:t>
        </w:r>
      </w:ins>
      <w:ins w:id="359" w:author="hoof" w:date="2023-05-11T22:12:24Z">
        <w:r>
          <w:rPr>
            <w:rFonts w:hint="eastAsia"/>
            <w:lang w:val="en-US" w:eastAsia="zh-CN"/>
          </w:rPr>
          <w:t>and</w:t>
        </w:r>
      </w:ins>
      <w:ins w:id="360" w:author="hoof" w:date="2023-05-11T22:12:28Z">
        <w:r>
          <w:rPr>
            <w:rFonts w:hint="eastAsia"/>
            <w:lang w:val="en-US" w:eastAsia="zh-CN"/>
          </w:rPr>
          <w:t xml:space="preserve"> </w:t>
        </w:r>
      </w:ins>
      <w:ins w:id="361" w:author="hoof" w:date="2023-05-11T22:12:29Z">
        <w:r>
          <w:rPr>
            <w:rFonts w:hint="eastAsia"/>
            <w:lang w:val="en-US" w:eastAsia="zh-CN"/>
          </w:rPr>
          <w:t>ge</w:t>
        </w:r>
      </w:ins>
      <w:ins w:id="362" w:author="hoof" w:date="2023-05-11T22:12:30Z">
        <w:r>
          <w:rPr>
            <w:rFonts w:hint="eastAsia"/>
            <w:lang w:val="en-US" w:eastAsia="zh-CN"/>
          </w:rPr>
          <w:t>ne</w:t>
        </w:r>
      </w:ins>
      <w:ins w:id="363" w:author="hoof" w:date="2023-05-11T22:12:31Z">
        <w:r>
          <w:rPr>
            <w:rFonts w:hint="eastAsia"/>
            <w:lang w:val="en-US" w:eastAsia="zh-CN"/>
          </w:rPr>
          <w:t>rat</w:t>
        </w:r>
      </w:ins>
      <w:ins w:id="364" w:author="hoof" w:date="2023-05-11T22:12:32Z">
        <w:r>
          <w:rPr>
            <w:rFonts w:hint="eastAsia"/>
            <w:lang w:val="en-US" w:eastAsia="zh-CN"/>
          </w:rPr>
          <w:t>ion</w:t>
        </w:r>
      </w:ins>
      <w:ins w:id="365" w:author="hoof" w:date="2023-05-11T22:12:33Z">
        <w:r>
          <w:rPr>
            <w:rFonts w:hint="eastAsia"/>
            <w:lang w:val="en-US" w:eastAsia="zh-CN"/>
          </w:rPr>
          <w:t>-ba</w:t>
        </w:r>
      </w:ins>
      <w:ins w:id="366" w:author="hoof" w:date="2023-05-11T22:12:34Z">
        <w:r>
          <w:rPr>
            <w:rFonts w:hint="eastAsia"/>
            <w:lang w:val="en-US" w:eastAsia="zh-CN"/>
          </w:rPr>
          <w:t>sed</w:t>
        </w:r>
      </w:ins>
      <w:ins w:id="367" w:author="hoof" w:date="2023-05-11T22:12:35Z">
        <w:r>
          <w:rPr>
            <w:rFonts w:hint="eastAsia"/>
            <w:lang w:val="en-US" w:eastAsia="zh-CN"/>
          </w:rPr>
          <w:t xml:space="preserve"> m</w:t>
        </w:r>
      </w:ins>
      <w:ins w:id="368" w:author="hoof" w:date="2023-05-11T22:12:36Z">
        <w:r>
          <w:rPr>
            <w:rFonts w:hint="eastAsia"/>
            <w:lang w:val="en-US" w:eastAsia="zh-CN"/>
          </w:rPr>
          <w:t>e</w:t>
        </w:r>
      </w:ins>
      <w:ins w:id="369" w:author="hoof" w:date="2023-05-11T22:12:40Z">
        <w:r>
          <w:rPr>
            <w:rFonts w:hint="eastAsia"/>
            <w:lang w:val="en-US" w:eastAsia="zh-CN"/>
          </w:rPr>
          <w:t>th</w:t>
        </w:r>
      </w:ins>
      <w:ins w:id="370" w:author="hoof" w:date="2023-05-11T22:12:41Z">
        <w:r>
          <w:rPr>
            <w:rFonts w:hint="eastAsia"/>
            <w:lang w:val="en-US" w:eastAsia="zh-CN"/>
          </w:rPr>
          <w:t>ods</w:t>
        </w:r>
      </w:ins>
      <w:ins w:id="371" w:author="hoof" w:date="2023-05-11T22:13:11Z">
        <w:r>
          <w:rPr>
            <w:rFonts w:hint="eastAsia"/>
            <w:lang w:val="en-US" w:eastAsia="zh-CN"/>
          </w:rPr>
          <w:t xml:space="preserve"> </w:t>
        </w:r>
      </w:ins>
      <w:ins w:id="372" w:author="hoof" w:date="2023-05-11T22:51:12Z">
        <w:r>
          <w:rPr>
            <w:rFonts w:hint="eastAsia"/>
            <w:lang w:val="en-US" w:eastAsia="zh-CN"/>
          </w:rPr>
          <w:t>be</w:t>
        </w:r>
      </w:ins>
      <w:ins w:id="373" w:author="hoof" w:date="2023-05-11T22:51:13Z">
        <w:r>
          <w:rPr>
            <w:rFonts w:hint="eastAsia"/>
            <w:lang w:val="en-US" w:eastAsia="zh-CN"/>
          </w:rPr>
          <w:t>com</w:t>
        </w:r>
      </w:ins>
      <w:ins w:id="374" w:author="hoof" w:date="2023-05-11T22:51:14Z">
        <w:r>
          <w:rPr>
            <w:rFonts w:hint="eastAsia"/>
            <w:lang w:val="en-US" w:eastAsia="zh-CN"/>
          </w:rPr>
          <w:t>e</w:t>
        </w:r>
      </w:ins>
      <w:ins w:id="375" w:author="hoof" w:date="2023-05-11T22:13:13Z">
        <w:r>
          <w:rPr>
            <w:rFonts w:hint="eastAsia"/>
            <w:lang w:val="en-US" w:eastAsia="zh-CN"/>
          </w:rPr>
          <w:t xml:space="preserve"> t</w:t>
        </w:r>
      </w:ins>
      <w:ins w:id="376" w:author="hoof" w:date="2023-05-11T22:13:15Z">
        <w:r>
          <w:rPr>
            <w:rFonts w:hint="eastAsia"/>
            <w:lang w:val="en-US" w:eastAsia="zh-CN"/>
          </w:rPr>
          <w:t>wo</w:t>
        </w:r>
      </w:ins>
      <w:ins w:id="377" w:author="hoof" w:date="2023-05-11T22:13:16Z">
        <w:r>
          <w:rPr>
            <w:rFonts w:hint="eastAsia"/>
            <w:lang w:val="en-US" w:eastAsia="zh-CN"/>
          </w:rPr>
          <w:t xml:space="preserve"> opt</w:t>
        </w:r>
      </w:ins>
      <w:ins w:id="378" w:author="hoof" w:date="2023-05-11T22:13:17Z">
        <w:r>
          <w:rPr>
            <w:rFonts w:hint="eastAsia"/>
            <w:lang w:val="en-US" w:eastAsia="zh-CN"/>
          </w:rPr>
          <w:t>ions</w:t>
        </w:r>
      </w:ins>
      <w:ins w:id="379" w:author="hoof" w:date="2023-05-11T22:13:18Z">
        <w:r>
          <w:rPr>
            <w:rFonts w:hint="eastAsia"/>
            <w:lang w:val="en-US" w:eastAsia="zh-CN"/>
          </w:rPr>
          <w:t xml:space="preserve"> for </w:t>
        </w:r>
      </w:ins>
      <w:ins w:id="380" w:author="hoof" w:date="2023-05-11T22:13:19Z">
        <w:r>
          <w:rPr>
            <w:rFonts w:hint="eastAsia"/>
            <w:lang w:val="en-US" w:eastAsia="zh-CN"/>
          </w:rPr>
          <w:t>bui</w:t>
        </w:r>
      </w:ins>
      <w:ins w:id="381" w:author="hoof" w:date="2023-05-11T22:13:20Z">
        <w:r>
          <w:rPr>
            <w:rFonts w:hint="eastAsia"/>
            <w:lang w:val="en-US" w:eastAsia="zh-CN"/>
          </w:rPr>
          <w:t>lding</w:t>
        </w:r>
      </w:ins>
      <w:ins w:id="382" w:author="hoof" w:date="2023-05-11T22:13:21Z">
        <w:r>
          <w:rPr>
            <w:rFonts w:hint="eastAsia"/>
            <w:lang w:val="en-US" w:eastAsia="zh-CN"/>
          </w:rPr>
          <w:t xml:space="preserve"> c</w:t>
        </w:r>
      </w:ins>
      <w:ins w:id="383" w:author="hoof" w:date="2023-05-11T22:13:22Z">
        <w:r>
          <w:rPr>
            <w:rFonts w:hint="eastAsia"/>
            <w:lang w:val="en-US" w:eastAsia="zh-CN"/>
          </w:rPr>
          <w:t>hi</w:t>
        </w:r>
      </w:ins>
      <w:ins w:id="384" w:author="hoof" w:date="2023-05-11T22:13:23Z">
        <w:r>
          <w:rPr>
            <w:rFonts w:hint="eastAsia"/>
            <w:lang w:val="en-US" w:eastAsia="zh-CN"/>
          </w:rPr>
          <w:t>t</w:t>
        </w:r>
      </w:ins>
      <w:ins w:id="385" w:author="hoof" w:date="2023-05-11T22:13:24Z">
        <w:r>
          <w:rPr>
            <w:rFonts w:hint="eastAsia"/>
            <w:lang w:val="en-US" w:eastAsia="zh-CN"/>
          </w:rPr>
          <w:t>-chat</w:t>
        </w:r>
      </w:ins>
      <w:ins w:id="386" w:author="hoof" w:date="2023-05-11T22:13:25Z">
        <w:r>
          <w:rPr>
            <w:rFonts w:hint="eastAsia"/>
            <w:lang w:val="en-US" w:eastAsia="zh-CN"/>
          </w:rPr>
          <w:t xml:space="preserve"> sy</w:t>
        </w:r>
      </w:ins>
      <w:ins w:id="387" w:author="hoof" w:date="2023-05-11T22:13:26Z">
        <w:r>
          <w:rPr>
            <w:rFonts w:hint="eastAsia"/>
            <w:lang w:val="en-US" w:eastAsia="zh-CN"/>
          </w:rPr>
          <w:t>stems</w:t>
        </w:r>
      </w:ins>
      <w:ins w:id="388" w:author="hoof" w:date="2023-05-11T22:13:27Z">
        <w:r>
          <w:rPr>
            <w:rFonts w:hint="eastAsia"/>
            <w:lang w:val="en-US" w:eastAsia="zh-CN"/>
          </w:rPr>
          <w:t>.</w:t>
        </w:r>
      </w:ins>
      <w:ins w:id="389" w:author="hoof" w:date="2023-05-11T22:52:25Z">
        <w:r>
          <w:rPr>
            <w:rFonts w:hint="eastAsia"/>
            <w:lang w:val="en-US" w:eastAsia="zh-CN"/>
          </w:rPr>
          <w:t xml:space="preserve"> </w:t>
        </w:r>
      </w:ins>
      <w:ins w:id="390" w:author="hoof" w:date="2023-05-11T22:53:04Z">
        <w:r>
          <w:rPr>
            <w:rFonts w:hint="eastAsia"/>
            <w:lang w:val="en-US" w:eastAsia="zh-CN"/>
          </w:rPr>
          <w:t>The</w:t>
        </w:r>
      </w:ins>
      <w:ins w:id="391" w:author="hoof" w:date="2023-05-11T22:53:05Z">
        <w:r>
          <w:rPr>
            <w:rFonts w:hint="eastAsia"/>
            <w:lang w:val="en-US" w:eastAsia="zh-CN"/>
          </w:rPr>
          <w:t xml:space="preserve"> form</w:t>
        </w:r>
      </w:ins>
      <w:ins w:id="392" w:author="hoof" w:date="2023-05-11T22:53:06Z">
        <w:r>
          <w:rPr>
            <w:rFonts w:hint="eastAsia"/>
            <w:lang w:val="en-US" w:eastAsia="zh-CN"/>
          </w:rPr>
          <w:t>er</w:t>
        </w:r>
      </w:ins>
      <w:ins w:id="393" w:author="hoof" w:date="2023-05-11T22:53:07Z">
        <w:r>
          <w:rPr>
            <w:rFonts w:hint="eastAsia"/>
            <w:lang w:val="en-US" w:eastAsia="zh-CN"/>
          </w:rPr>
          <w:t xml:space="preserve"> one </w:t>
        </w:r>
      </w:ins>
      <w:ins w:id="394" w:author="hoof" w:date="2023-05-11T22:53:12Z">
        <w:r>
          <w:rPr>
            <w:rFonts w:hint="eastAsia"/>
            <w:lang w:val="en-US" w:eastAsia="zh-CN"/>
          </w:rPr>
          <w:t>re</w:t>
        </w:r>
      </w:ins>
      <w:ins w:id="395" w:author="hoof" w:date="2023-05-11T22:53:14Z">
        <w:r>
          <w:rPr>
            <w:rFonts w:hint="eastAsia"/>
            <w:lang w:val="en-US" w:eastAsia="zh-CN"/>
          </w:rPr>
          <w:t>tr</w:t>
        </w:r>
      </w:ins>
      <w:ins w:id="396" w:author="hoof" w:date="2023-05-11T22:53:15Z">
        <w:r>
          <w:rPr>
            <w:rFonts w:hint="eastAsia"/>
            <w:lang w:val="en-US" w:eastAsia="zh-CN"/>
          </w:rPr>
          <w:t>ieve</w:t>
        </w:r>
      </w:ins>
      <w:ins w:id="397" w:author="hoof" w:date="2023-05-11T22:53:16Z">
        <w:r>
          <w:rPr>
            <w:rFonts w:hint="eastAsia"/>
            <w:lang w:val="en-US" w:eastAsia="zh-CN"/>
          </w:rPr>
          <w:t xml:space="preserve"> </w:t>
        </w:r>
      </w:ins>
      <w:ins w:id="398" w:author="hoof" w:date="2023-05-11T22:53:17Z">
        <w:r>
          <w:rPr>
            <w:rFonts w:hint="eastAsia"/>
            <w:lang w:val="en-US" w:eastAsia="zh-CN"/>
          </w:rPr>
          <w:t xml:space="preserve">a </w:t>
        </w:r>
      </w:ins>
      <w:ins w:id="399" w:author="hoof" w:date="2023-05-11T22:53:18Z">
        <w:r>
          <w:rPr>
            <w:rFonts w:hint="eastAsia"/>
            <w:lang w:val="en-US" w:eastAsia="zh-CN"/>
          </w:rPr>
          <w:t>pro</w:t>
        </w:r>
      </w:ins>
      <w:ins w:id="400" w:author="hoof" w:date="2023-05-11T22:53:19Z">
        <w:r>
          <w:rPr>
            <w:rFonts w:hint="eastAsia"/>
            <w:lang w:val="en-US" w:eastAsia="zh-CN"/>
          </w:rPr>
          <w:t xml:space="preserve">per </w:t>
        </w:r>
      </w:ins>
      <w:ins w:id="401" w:author="hoof" w:date="2023-05-11T22:53:21Z">
        <w:r>
          <w:rPr>
            <w:rFonts w:hint="eastAsia"/>
            <w:lang w:val="en-US" w:eastAsia="zh-CN"/>
          </w:rPr>
          <w:t>res</w:t>
        </w:r>
      </w:ins>
      <w:ins w:id="402" w:author="hoof" w:date="2023-05-11T22:53:22Z">
        <w:r>
          <w:rPr>
            <w:rFonts w:hint="eastAsia"/>
            <w:lang w:val="en-US" w:eastAsia="zh-CN"/>
          </w:rPr>
          <w:t>pon</w:t>
        </w:r>
      </w:ins>
      <w:ins w:id="403" w:author="hoof" w:date="2023-05-11T22:53:23Z">
        <w:r>
          <w:rPr>
            <w:rFonts w:hint="eastAsia"/>
            <w:lang w:val="en-US" w:eastAsia="zh-CN"/>
          </w:rPr>
          <w:t xml:space="preserve">se </w:t>
        </w:r>
      </w:ins>
      <w:ins w:id="404" w:author="hoof" w:date="2023-05-11T22:53:24Z">
        <w:r>
          <w:rPr>
            <w:rFonts w:hint="eastAsia"/>
            <w:lang w:val="en-US" w:eastAsia="zh-CN"/>
          </w:rPr>
          <w:t>fro</w:t>
        </w:r>
      </w:ins>
      <w:ins w:id="405" w:author="hoof" w:date="2023-05-11T22:53:25Z">
        <w:r>
          <w:rPr>
            <w:rFonts w:hint="eastAsia"/>
            <w:lang w:val="en-US" w:eastAsia="zh-CN"/>
          </w:rPr>
          <w:t xml:space="preserve">m </w:t>
        </w:r>
      </w:ins>
      <w:ins w:id="406" w:author="hoof" w:date="2023-05-11T22:53:26Z">
        <w:r>
          <w:rPr>
            <w:rFonts w:hint="eastAsia"/>
            <w:lang w:val="en-US" w:eastAsia="zh-CN"/>
          </w:rPr>
          <w:t>ex</w:t>
        </w:r>
      </w:ins>
      <w:ins w:id="407" w:author="hoof" w:date="2023-05-11T22:53:27Z">
        <w:r>
          <w:rPr>
            <w:rFonts w:hint="eastAsia"/>
            <w:lang w:val="en-US" w:eastAsia="zh-CN"/>
          </w:rPr>
          <w:t>is</w:t>
        </w:r>
      </w:ins>
      <w:ins w:id="408" w:author="hoof" w:date="2023-05-11T22:53:28Z">
        <w:r>
          <w:rPr>
            <w:rFonts w:hint="eastAsia"/>
            <w:lang w:val="en-US" w:eastAsia="zh-CN"/>
          </w:rPr>
          <w:t>ting</w:t>
        </w:r>
      </w:ins>
      <w:ins w:id="409" w:author="hoof" w:date="2023-05-11T22:53:29Z">
        <w:r>
          <w:rPr>
            <w:rFonts w:hint="eastAsia"/>
            <w:lang w:val="en-US" w:eastAsia="zh-CN"/>
          </w:rPr>
          <w:t xml:space="preserve"> </w:t>
        </w:r>
      </w:ins>
      <w:ins w:id="410" w:author="hoof" w:date="2023-05-11T22:53:32Z">
        <w:r>
          <w:rPr>
            <w:rFonts w:hint="eastAsia"/>
            <w:lang w:val="en-US" w:eastAsia="zh-CN"/>
          </w:rPr>
          <w:t>te</w:t>
        </w:r>
      </w:ins>
      <w:ins w:id="411" w:author="hoof" w:date="2023-05-11T22:53:35Z">
        <w:r>
          <w:rPr>
            <w:rFonts w:hint="eastAsia"/>
            <w:lang w:val="en-US" w:eastAsia="zh-CN"/>
          </w:rPr>
          <w:t>xt</w:t>
        </w:r>
      </w:ins>
      <w:ins w:id="412" w:author="hoof" w:date="2023-05-11T22:53:37Z">
        <w:r>
          <w:rPr>
            <w:rFonts w:hint="eastAsia"/>
            <w:lang w:val="en-US" w:eastAsia="zh-CN"/>
          </w:rPr>
          <w:t>s</w:t>
        </w:r>
      </w:ins>
      <w:ins w:id="413" w:author="hoof" w:date="2023-05-11T22:53:41Z">
        <w:r>
          <w:rPr>
            <w:rFonts w:hint="eastAsia"/>
            <w:lang w:val="en-US" w:eastAsia="zh-CN"/>
          </w:rPr>
          <w:t xml:space="preserve"> o</w:t>
        </w:r>
      </w:ins>
      <w:ins w:id="414" w:author="hoof" w:date="2023-05-11T22:53:42Z">
        <w:r>
          <w:rPr>
            <w:rFonts w:hint="eastAsia"/>
            <w:lang w:val="en-US" w:eastAsia="zh-CN"/>
          </w:rPr>
          <w:t xml:space="preserve">n the </w:t>
        </w:r>
      </w:ins>
      <w:ins w:id="415" w:author="hoof" w:date="2023-05-11T22:53:43Z">
        <w:r>
          <w:rPr>
            <w:rFonts w:hint="eastAsia"/>
            <w:lang w:val="en-US" w:eastAsia="zh-CN"/>
          </w:rPr>
          <w:t>inte</w:t>
        </w:r>
      </w:ins>
      <w:ins w:id="416" w:author="hoof" w:date="2023-05-11T22:53:44Z">
        <w:r>
          <w:rPr>
            <w:rFonts w:hint="eastAsia"/>
            <w:lang w:val="en-US" w:eastAsia="zh-CN"/>
          </w:rPr>
          <w:t>rn</w:t>
        </w:r>
      </w:ins>
      <w:ins w:id="417" w:author="hoof" w:date="2023-05-11T22:53:46Z">
        <w:r>
          <w:rPr>
            <w:rFonts w:hint="eastAsia"/>
            <w:lang w:val="en-US" w:eastAsia="zh-CN"/>
          </w:rPr>
          <w:t>et</w:t>
        </w:r>
      </w:ins>
      <w:ins w:id="418" w:author="hoof" w:date="2023-05-11T22:54:57Z">
        <w:r>
          <w:rPr>
            <w:rFonts w:hint="eastAsia"/>
            <w:lang w:val="en-US" w:eastAsia="zh-CN"/>
          </w:rPr>
          <w:t>.</w:t>
        </w:r>
      </w:ins>
      <w:ins w:id="419" w:author="hoof" w:date="2023-05-11T22:55:07Z">
        <w:r>
          <w:rPr>
            <w:rFonts w:hint="eastAsia"/>
            <w:lang w:val="en-US" w:eastAsia="zh-CN"/>
          </w:rPr>
          <w:t xml:space="preserve"> </w:t>
        </w:r>
      </w:ins>
      <w:ins w:id="420" w:author="hoof" w:date="2023-05-11T23:01:10Z">
        <w:r>
          <w:rPr>
            <w:rFonts w:hint="eastAsia"/>
            <w:lang w:val="en-US" w:eastAsia="zh-CN"/>
          </w:rPr>
          <w:t>T</w:t>
        </w:r>
      </w:ins>
      <w:ins w:id="421" w:author="hoof" w:date="2023-05-11T23:01:12Z">
        <w:r>
          <w:rPr>
            <w:rFonts w:hint="eastAsia"/>
            <w:lang w:val="en-US" w:eastAsia="zh-CN"/>
          </w:rPr>
          <w:t xml:space="preserve">o be </w:t>
        </w:r>
      </w:ins>
      <w:ins w:id="422" w:author="hoof" w:date="2023-05-11T23:01:13Z">
        <w:r>
          <w:rPr>
            <w:rFonts w:hint="eastAsia"/>
            <w:lang w:val="en-US" w:eastAsia="zh-CN"/>
          </w:rPr>
          <w:t>more</w:t>
        </w:r>
      </w:ins>
      <w:ins w:id="423" w:author="hoof" w:date="2023-05-11T23:01:14Z">
        <w:r>
          <w:rPr>
            <w:rFonts w:hint="eastAsia"/>
            <w:lang w:val="en-US" w:eastAsia="zh-CN"/>
          </w:rPr>
          <w:t xml:space="preserve"> spe</w:t>
        </w:r>
      </w:ins>
      <w:ins w:id="424" w:author="hoof" w:date="2023-05-11T23:01:15Z">
        <w:r>
          <w:rPr>
            <w:rFonts w:hint="eastAsia"/>
            <w:lang w:val="en-US" w:eastAsia="zh-CN"/>
          </w:rPr>
          <w:t>cifi</w:t>
        </w:r>
      </w:ins>
      <w:ins w:id="425" w:author="hoof" w:date="2023-05-11T23:01:16Z">
        <w:r>
          <w:rPr>
            <w:rFonts w:hint="eastAsia"/>
            <w:lang w:val="en-US" w:eastAsia="zh-CN"/>
          </w:rPr>
          <w:t>c</w:t>
        </w:r>
      </w:ins>
      <w:ins w:id="426" w:author="hoof" w:date="2023-05-11T23:01:18Z">
        <w:r>
          <w:rPr>
            <w:rFonts w:hint="eastAsia"/>
            <w:lang w:val="en-US" w:eastAsia="zh-CN"/>
          </w:rPr>
          <w:t xml:space="preserve">, </w:t>
        </w:r>
      </w:ins>
      <w:ins w:id="427" w:author="hoof" w:date="2023-05-11T22:55:11Z">
        <w:r>
          <w:rPr>
            <w:rFonts w:hint="eastAsia"/>
            <w:lang w:val="en-US" w:eastAsia="zh-CN"/>
          </w:rPr>
          <w:t>~\</w:t>
        </w:r>
      </w:ins>
      <w:ins w:id="428" w:author="hoof" w:date="2023-05-11T22:55:12Z">
        <w:r>
          <w:rPr>
            <w:rFonts w:hint="eastAsia"/>
            <w:lang w:val="en-US" w:eastAsia="zh-CN"/>
          </w:rPr>
          <w:t>cite</w:t>
        </w:r>
      </w:ins>
      <w:ins w:id="429" w:author="hoof" w:date="2023-05-11T22:55:13Z">
        <w:r>
          <w:rPr>
            <w:rFonts w:hint="eastAsia"/>
            <w:lang w:val="en-US" w:eastAsia="zh-CN"/>
          </w:rPr>
          <w:t>{</w:t>
        </w:r>
      </w:ins>
      <w:ins w:id="430" w:author="hoof" w:date="2023-05-11T22:59:11Z">
        <w:r>
          <w:rPr>
            <w:i w:val="0"/>
            <w:iCs w:val="0"/>
            <w:caps w:val="0"/>
            <w:color w:val="000000"/>
            <w:spacing w:val="0"/>
          </w:rPr>
          <w:t>ji2014information</w:t>
        </w:r>
      </w:ins>
      <w:ins w:id="431" w:author="hoof" w:date="2023-05-11T22:55:13Z">
        <w:r>
          <w:rPr>
            <w:rFonts w:hint="eastAsia"/>
            <w:lang w:val="en-US" w:eastAsia="zh-CN"/>
          </w:rPr>
          <w:t>}</w:t>
        </w:r>
      </w:ins>
      <w:ins w:id="432" w:author="hoof" w:date="2023-05-11T22:55:16Z">
        <w:r>
          <w:rPr>
            <w:rFonts w:hint="eastAsia"/>
            <w:lang w:val="en-US" w:eastAsia="zh-CN"/>
          </w:rPr>
          <w:t xml:space="preserve"> </w:t>
        </w:r>
      </w:ins>
      <w:ins w:id="433" w:author="hoof" w:date="2023-05-11T22:55:23Z">
        <w:r>
          <w:rPr>
            <w:rFonts w:hint="eastAsia"/>
            <w:lang w:val="en-US" w:eastAsia="zh-CN"/>
          </w:rPr>
          <w:t>divi</w:t>
        </w:r>
      </w:ins>
      <w:ins w:id="434" w:author="hoof" w:date="2023-05-11T22:55:24Z">
        <w:r>
          <w:rPr>
            <w:rFonts w:hint="eastAsia"/>
            <w:lang w:val="en-US" w:eastAsia="zh-CN"/>
          </w:rPr>
          <w:t>de</w:t>
        </w:r>
      </w:ins>
      <w:ins w:id="435" w:author="hoof" w:date="2023-05-11T22:55:25Z">
        <w:r>
          <w:rPr>
            <w:rFonts w:hint="eastAsia"/>
            <w:lang w:val="en-US" w:eastAsia="zh-CN"/>
          </w:rPr>
          <w:t xml:space="preserve"> </w:t>
        </w:r>
      </w:ins>
      <w:ins w:id="436" w:author="hoof" w:date="2023-05-11T22:55:26Z">
        <w:r>
          <w:rPr>
            <w:rFonts w:hint="eastAsia"/>
            <w:lang w:val="en-US" w:eastAsia="zh-CN"/>
          </w:rPr>
          <w:t>th</w:t>
        </w:r>
      </w:ins>
      <w:ins w:id="437" w:author="hoof" w:date="2023-05-11T22:55:28Z">
        <w:r>
          <w:rPr>
            <w:rFonts w:hint="eastAsia"/>
            <w:lang w:val="en-US" w:eastAsia="zh-CN"/>
          </w:rPr>
          <w:t xml:space="preserve">e </w:t>
        </w:r>
      </w:ins>
      <w:ins w:id="438" w:author="hoof" w:date="2023-05-11T22:55:31Z">
        <w:r>
          <w:rPr>
            <w:rFonts w:hint="eastAsia"/>
            <w:lang w:val="en-US" w:eastAsia="zh-CN"/>
          </w:rPr>
          <w:t>sy</w:t>
        </w:r>
      </w:ins>
      <w:ins w:id="439" w:author="hoof" w:date="2023-05-11T22:55:32Z">
        <w:r>
          <w:rPr>
            <w:rFonts w:hint="eastAsia"/>
            <w:lang w:val="en-US" w:eastAsia="zh-CN"/>
          </w:rPr>
          <w:t>st</w:t>
        </w:r>
      </w:ins>
      <w:ins w:id="440" w:author="hoof" w:date="2023-05-11T22:55:33Z">
        <w:r>
          <w:rPr>
            <w:rFonts w:hint="eastAsia"/>
            <w:lang w:val="en-US" w:eastAsia="zh-CN"/>
          </w:rPr>
          <w:t>em i</w:t>
        </w:r>
      </w:ins>
      <w:ins w:id="441" w:author="hoof" w:date="2023-05-11T22:55:34Z">
        <w:r>
          <w:rPr>
            <w:rFonts w:hint="eastAsia"/>
            <w:lang w:val="en-US" w:eastAsia="zh-CN"/>
          </w:rPr>
          <w:t xml:space="preserve">nto </w:t>
        </w:r>
      </w:ins>
      <w:ins w:id="442" w:author="hoof" w:date="2023-05-11T22:55:43Z">
        <w:r>
          <w:rPr>
            <w:rFonts w:hint="eastAsia"/>
            <w:lang w:val="en-US" w:eastAsia="zh-CN"/>
          </w:rPr>
          <w:t>th</w:t>
        </w:r>
      </w:ins>
      <w:ins w:id="443" w:author="hoof" w:date="2023-05-11T22:55:44Z">
        <w:r>
          <w:rPr>
            <w:rFonts w:hint="eastAsia"/>
            <w:lang w:val="en-US" w:eastAsia="zh-CN"/>
          </w:rPr>
          <w:t xml:space="preserve">ree </w:t>
        </w:r>
      </w:ins>
      <w:ins w:id="444" w:author="hoof" w:date="2023-05-11T22:55:45Z">
        <w:r>
          <w:rPr>
            <w:rFonts w:hint="eastAsia"/>
            <w:lang w:val="en-US" w:eastAsia="zh-CN"/>
          </w:rPr>
          <w:t>stages</w:t>
        </w:r>
      </w:ins>
      <w:ins w:id="445" w:author="hoof" w:date="2023-05-11T22:55:46Z">
        <w:r>
          <w:rPr>
            <w:rFonts w:hint="eastAsia"/>
            <w:lang w:val="en-US" w:eastAsia="zh-CN"/>
          </w:rPr>
          <w:t xml:space="preserve"> inc</w:t>
        </w:r>
      </w:ins>
      <w:ins w:id="446" w:author="hoof" w:date="2023-05-11T22:55:47Z">
        <w:r>
          <w:rPr>
            <w:rFonts w:hint="eastAsia"/>
            <w:lang w:val="en-US" w:eastAsia="zh-CN"/>
          </w:rPr>
          <w:t>ludin</w:t>
        </w:r>
      </w:ins>
      <w:ins w:id="447" w:author="hoof" w:date="2023-05-11T22:55:48Z">
        <w:r>
          <w:rPr>
            <w:rFonts w:hint="eastAsia"/>
            <w:lang w:val="en-US" w:eastAsia="zh-CN"/>
          </w:rPr>
          <w:t xml:space="preserve">g </w:t>
        </w:r>
      </w:ins>
      <w:ins w:id="448" w:author="hoof" w:date="2023-05-11T22:55:52Z">
        <w:r>
          <w:rPr>
            <w:rFonts w:hint="eastAsia"/>
            <w:lang w:val="en-US" w:eastAsia="zh-CN"/>
          </w:rPr>
          <w:t>re</w:t>
        </w:r>
      </w:ins>
      <w:ins w:id="449" w:author="hoof" w:date="2023-05-11T22:55:53Z">
        <w:r>
          <w:rPr>
            <w:rFonts w:hint="eastAsia"/>
            <w:lang w:val="en-US" w:eastAsia="zh-CN"/>
          </w:rPr>
          <w:t>t</w:t>
        </w:r>
      </w:ins>
      <w:ins w:id="450" w:author="hoof" w:date="2023-05-11T22:55:54Z">
        <w:r>
          <w:rPr>
            <w:rFonts w:hint="eastAsia"/>
            <w:lang w:val="en-US" w:eastAsia="zh-CN"/>
          </w:rPr>
          <w:t>ri</w:t>
        </w:r>
      </w:ins>
      <w:ins w:id="451" w:author="hoof" w:date="2023-05-11T22:55:55Z">
        <w:r>
          <w:rPr>
            <w:rFonts w:hint="eastAsia"/>
            <w:lang w:val="en-US" w:eastAsia="zh-CN"/>
          </w:rPr>
          <w:t>eval</w:t>
        </w:r>
      </w:ins>
      <w:ins w:id="452" w:author="hoof" w:date="2023-05-11T22:55:58Z">
        <w:r>
          <w:rPr>
            <w:rFonts w:hint="eastAsia"/>
            <w:lang w:val="en-US" w:eastAsia="zh-CN"/>
          </w:rPr>
          <w:t>,</w:t>
        </w:r>
      </w:ins>
      <w:ins w:id="453" w:author="hoof" w:date="2023-05-11T22:55:59Z">
        <w:r>
          <w:rPr>
            <w:rFonts w:hint="eastAsia"/>
            <w:lang w:val="en-US" w:eastAsia="zh-CN"/>
          </w:rPr>
          <w:t xml:space="preserve"> mat</w:t>
        </w:r>
      </w:ins>
      <w:ins w:id="454" w:author="hoof" w:date="2023-05-11T22:56:00Z">
        <w:r>
          <w:rPr>
            <w:rFonts w:hint="eastAsia"/>
            <w:lang w:val="en-US" w:eastAsia="zh-CN"/>
          </w:rPr>
          <w:t>ching</w:t>
        </w:r>
      </w:ins>
      <w:ins w:id="455" w:author="hoof" w:date="2023-05-11T22:56:18Z">
        <w:r>
          <w:rPr>
            <w:rFonts w:hint="eastAsia"/>
            <w:lang w:val="en-US" w:eastAsia="zh-CN"/>
          </w:rPr>
          <w:t xml:space="preserve"> and </w:t>
        </w:r>
      </w:ins>
      <w:ins w:id="456" w:author="hoof" w:date="2023-05-11T22:56:20Z">
        <w:r>
          <w:rPr>
            <w:rFonts w:hint="eastAsia"/>
            <w:lang w:val="en-US" w:eastAsia="zh-CN"/>
          </w:rPr>
          <w:t>rank</w:t>
        </w:r>
      </w:ins>
      <w:ins w:id="457" w:author="hoof" w:date="2023-05-11T22:56:21Z">
        <w:r>
          <w:rPr>
            <w:rFonts w:hint="eastAsia"/>
            <w:lang w:val="en-US" w:eastAsia="zh-CN"/>
          </w:rPr>
          <w:t>ing</w:t>
        </w:r>
      </w:ins>
      <w:ins w:id="458" w:author="hoof" w:date="2023-05-11T22:56:22Z">
        <w:r>
          <w:rPr>
            <w:rFonts w:hint="eastAsia"/>
            <w:lang w:val="en-US" w:eastAsia="zh-CN"/>
          </w:rPr>
          <w:t>.</w:t>
        </w:r>
      </w:ins>
      <w:ins w:id="459" w:author="hoof" w:date="2023-05-11T22:57:08Z">
        <w:r>
          <w:rPr>
            <w:rFonts w:hint="eastAsia"/>
            <w:lang w:val="en-US" w:eastAsia="zh-CN"/>
          </w:rPr>
          <w:t xml:space="preserve"> </w:t>
        </w:r>
      </w:ins>
      <w:ins w:id="460" w:author="hoof" w:date="2023-05-11T23:01:24Z">
        <w:r>
          <w:rPr>
            <w:rFonts w:hint="eastAsia"/>
            <w:lang w:val="en-US" w:eastAsia="zh-CN"/>
          </w:rPr>
          <w:t>And</w:t>
        </w:r>
      </w:ins>
      <w:ins w:id="461" w:author="hoof" w:date="2023-05-11T23:01:27Z">
        <w:r>
          <w:rPr>
            <w:rFonts w:hint="eastAsia"/>
            <w:lang w:val="en-US" w:eastAsia="zh-CN"/>
          </w:rPr>
          <w:t xml:space="preserve"> </w:t>
        </w:r>
      </w:ins>
      <w:ins w:id="462" w:author="hoof" w:date="2023-05-11T23:01:30Z">
        <w:r>
          <w:rPr>
            <w:rFonts w:hint="eastAsia"/>
            <w:lang w:val="en-US" w:eastAsia="zh-CN"/>
          </w:rPr>
          <w:t>deep</w:t>
        </w:r>
      </w:ins>
      <w:ins w:id="463" w:author="hoof" w:date="2023-05-11T23:01:31Z">
        <w:r>
          <w:rPr>
            <w:rFonts w:hint="eastAsia"/>
            <w:lang w:val="en-US" w:eastAsia="zh-CN"/>
          </w:rPr>
          <w:t xml:space="preserve"> n</w:t>
        </w:r>
      </w:ins>
      <w:ins w:id="464" w:author="hoof" w:date="2023-05-11T23:01:34Z">
        <w:r>
          <w:rPr>
            <w:rFonts w:hint="eastAsia"/>
            <w:lang w:val="en-US" w:eastAsia="zh-CN"/>
          </w:rPr>
          <w:t>eur</w:t>
        </w:r>
      </w:ins>
      <w:ins w:id="465" w:author="hoof" w:date="2023-05-11T23:01:35Z">
        <w:r>
          <w:rPr>
            <w:rFonts w:hint="eastAsia"/>
            <w:lang w:val="en-US" w:eastAsia="zh-CN"/>
          </w:rPr>
          <w:t xml:space="preserve">al </w:t>
        </w:r>
      </w:ins>
      <w:ins w:id="466" w:author="hoof" w:date="2023-05-11T23:01:36Z">
        <w:r>
          <w:rPr>
            <w:rFonts w:hint="eastAsia"/>
            <w:lang w:val="en-US" w:eastAsia="zh-CN"/>
          </w:rPr>
          <w:t>ne</w:t>
        </w:r>
      </w:ins>
      <w:ins w:id="467" w:author="hoof" w:date="2023-05-11T23:01:37Z">
        <w:r>
          <w:rPr>
            <w:rFonts w:hint="eastAsia"/>
            <w:lang w:val="en-US" w:eastAsia="zh-CN"/>
          </w:rPr>
          <w:t>twor</w:t>
        </w:r>
      </w:ins>
      <w:ins w:id="468" w:author="hoof" w:date="2023-05-11T23:01:38Z">
        <w:r>
          <w:rPr>
            <w:rFonts w:hint="eastAsia"/>
            <w:lang w:val="en-US" w:eastAsia="zh-CN"/>
          </w:rPr>
          <w:t>ks</w:t>
        </w:r>
      </w:ins>
      <w:ins w:id="469" w:author="hoof" w:date="2023-05-11T23:01:39Z">
        <w:r>
          <w:rPr>
            <w:rFonts w:hint="eastAsia"/>
            <w:lang w:val="en-US" w:eastAsia="zh-CN"/>
          </w:rPr>
          <w:t xml:space="preserve"> </w:t>
        </w:r>
      </w:ins>
      <w:ins w:id="470" w:author="hoof" w:date="2023-05-11T23:01:55Z">
        <w:r>
          <w:rPr>
            <w:rFonts w:hint="eastAsia"/>
            <w:lang w:val="en-US" w:eastAsia="zh-CN"/>
          </w:rPr>
          <w:t xml:space="preserve">are </w:t>
        </w:r>
      </w:ins>
      <w:ins w:id="471" w:author="hoof" w:date="2023-05-11T23:01:56Z">
        <w:r>
          <w:rPr>
            <w:rFonts w:hint="eastAsia"/>
            <w:lang w:val="en-US" w:eastAsia="zh-CN"/>
          </w:rPr>
          <w:t>e</w:t>
        </w:r>
      </w:ins>
      <w:ins w:id="472" w:author="hoof" w:date="2023-05-11T23:01:58Z">
        <w:r>
          <w:rPr>
            <w:rFonts w:hint="eastAsia"/>
            <w:lang w:val="en-US" w:eastAsia="zh-CN"/>
          </w:rPr>
          <w:t>sse</w:t>
        </w:r>
      </w:ins>
      <w:ins w:id="473" w:author="hoof" w:date="2023-05-11T23:01:59Z">
        <w:r>
          <w:rPr>
            <w:rFonts w:hint="eastAsia"/>
            <w:lang w:val="en-US" w:eastAsia="zh-CN"/>
          </w:rPr>
          <w:t>n</w:t>
        </w:r>
      </w:ins>
      <w:ins w:id="474" w:author="hoof" w:date="2023-05-11T23:02:01Z">
        <w:r>
          <w:rPr>
            <w:rFonts w:hint="eastAsia"/>
            <w:lang w:val="en-US" w:eastAsia="zh-CN"/>
          </w:rPr>
          <w:t>sial</w:t>
        </w:r>
      </w:ins>
      <w:ins w:id="475" w:author="hoof" w:date="2023-05-11T23:02:02Z">
        <w:r>
          <w:rPr>
            <w:rFonts w:hint="eastAsia"/>
            <w:lang w:val="en-US" w:eastAsia="zh-CN"/>
          </w:rPr>
          <w:t xml:space="preserve"> </w:t>
        </w:r>
      </w:ins>
      <w:ins w:id="476" w:author="hoof" w:date="2023-05-11T23:02:35Z">
        <w:r>
          <w:rPr>
            <w:rFonts w:hint="eastAsia"/>
            <w:lang w:val="en-US" w:eastAsia="zh-CN"/>
          </w:rPr>
          <w:t>in</w:t>
        </w:r>
      </w:ins>
      <w:ins w:id="477" w:author="hoof" w:date="2023-05-11T23:02:36Z">
        <w:r>
          <w:rPr>
            <w:rFonts w:hint="eastAsia"/>
            <w:lang w:val="en-US" w:eastAsia="zh-CN"/>
          </w:rPr>
          <w:t xml:space="preserve"> </w:t>
        </w:r>
      </w:ins>
      <w:ins w:id="478" w:author="hoof" w:date="2023-05-11T23:03:52Z">
        <w:r>
          <w:rPr>
            <w:rFonts w:hint="eastAsia"/>
            <w:lang w:val="en-US" w:eastAsia="zh-CN"/>
          </w:rPr>
          <w:t>ra</w:t>
        </w:r>
      </w:ins>
      <w:ins w:id="479" w:author="hoof" w:date="2023-05-11T23:03:53Z">
        <w:r>
          <w:rPr>
            <w:rFonts w:hint="eastAsia"/>
            <w:lang w:val="en-US" w:eastAsia="zh-CN"/>
          </w:rPr>
          <w:t>n</w:t>
        </w:r>
      </w:ins>
      <w:ins w:id="480" w:author="hoof" w:date="2023-05-11T23:03:54Z">
        <w:r>
          <w:rPr>
            <w:rFonts w:hint="eastAsia"/>
            <w:lang w:val="en-US" w:eastAsia="zh-CN"/>
          </w:rPr>
          <w:t>king</w:t>
        </w:r>
      </w:ins>
      <w:ins w:id="481" w:author="hoof" w:date="2023-05-11T23:03:55Z">
        <w:r>
          <w:rPr>
            <w:rFonts w:hint="eastAsia"/>
            <w:lang w:val="en-US" w:eastAsia="zh-CN"/>
          </w:rPr>
          <w:t xml:space="preserve"> </w:t>
        </w:r>
      </w:ins>
      <w:ins w:id="482" w:author="hoof" w:date="2023-05-11T23:03:57Z">
        <w:r>
          <w:rPr>
            <w:rFonts w:hint="eastAsia"/>
            <w:lang w:val="en-US" w:eastAsia="zh-CN"/>
          </w:rPr>
          <w:t>ma</w:t>
        </w:r>
      </w:ins>
      <w:ins w:id="483" w:author="hoof" w:date="2023-05-11T23:03:58Z">
        <w:r>
          <w:rPr>
            <w:rFonts w:hint="eastAsia"/>
            <w:lang w:val="en-US" w:eastAsia="zh-CN"/>
          </w:rPr>
          <w:t>tch</w:t>
        </w:r>
      </w:ins>
      <w:ins w:id="484" w:author="hoof" w:date="2023-05-11T23:03:59Z">
        <w:r>
          <w:rPr>
            <w:rFonts w:hint="eastAsia"/>
            <w:lang w:val="en-US" w:eastAsia="zh-CN"/>
          </w:rPr>
          <w:t>ing</w:t>
        </w:r>
      </w:ins>
      <w:ins w:id="485" w:author="hoof" w:date="2023-05-11T23:02:55Z">
        <w:r>
          <w:rPr>
            <w:rFonts w:hint="eastAsia"/>
            <w:lang w:val="en-US" w:eastAsia="zh-CN"/>
          </w:rPr>
          <w:t xml:space="preserve"> res</w:t>
        </w:r>
      </w:ins>
      <w:ins w:id="486" w:author="hoof" w:date="2023-05-11T23:02:56Z">
        <w:r>
          <w:rPr>
            <w:rFonts w:hint="eastAsia"/>
            <w:lang w:val="en-US" w:eastAsia="zh-CN"/>
          </w:rPr>
          <w:t>pons</w:t>
        </w:r>
      </w:ins>
      <w:ins w:id="487" w:author="hoof" w:date="2023-05-11T23:02:57Z">
        <w:r>
          <w:rPr>
            <w:rFonts w:hint="eastAsia"/>
            <w:lang w:val="en-US" w:eastAsia="zh-CN"/>
          </w:rPr>
          <w:t>e</w:t>
        </w:r>
      </w:ins>
      <w:ins w:id="488" w:author="hoof" w:date="2023-05-11T23:02:58Z">
        <w:r>
          <w:rPr>
            <w:rFonts w:hint="eastAsia"/>
            <w:lang w:val="en-US" w:eastAsia="zh-CN"/>
          </w:rPr>
          <w:t>s</w:t>
        </w:r>
      </w:ins>
      <w:ins w:id="489" w:author="hoof" w:date="2023-05-11T23:03:13Z">
        <w:r>
          <w:rPr>
            <w:rFonts w:hint="eastAsia"/>
            <w:lang w:val="en-US" w:eastAsia="zh-CN"/>
          </w:rPr>
          <w:t>,</w:t>
        </w:r>
      </w:ins>
      <w:ins w:id="490" w:author="hoof" w:date="2023-05-11T23:03:29Z">
        <w:r>
          <w:rPr>
            <w:rFonts w:hint="eastAsia"/>
            <w:lang w:val="en-US" w:eastAsia="zh-CN"/>
          </w:rPr>
          <w:t xml:space="preserve"> s</w:t>
        </w:r>
      </w:ins>
      <w:ins w:id="491" w:author="hoof" w:date="2023-05-11T23:03:30Z">
        <w:r>
          <w:rPr>
            <w:rFonts w:hint="eastAsia"/>
            <w:lang w:val="en-US" w:eastAsia="zh-CN"/>
          </w:rPr>
          <w:t xml:space="preserve">uch </w:t>
        </w:r>
      </w:ins>
      <w:ins w:id="492" w:author="hoof" w:date="2023-05-11T23:03:31Z">
        <w:r>
          <w:rPr>
            <w:rFonts w:hint="eastAsia"/>
            <w:lang w:val="en-US" w:eastAsia="zh-CN"/>
          </w:rPr>
          <w:t xml:space="preserve">can </w:t>
        </w:r>
      </w:ins>
      <w:ins w:id="493" w:author="hoof" w:date="2023-05-11T23:03:32Z">
        <w:r>
          <w:rPr>
            <w:rFonts w:hint="eastAsia"/>
            <w:lang w:val="en-US" w:eastAsia="zh-CN"/>
          </w:rPr>
          <w:t>be vi</w:t>
        </w:r>
      </w:ins>
      <w:ins w:id="494" w:author="hoof" w:date="2023-05-11T23:03:33Z">
        <w:r>
          <w:rPr>
            <w:rFonts w:hint="eastAsia"/>
            <w:lang w:val="en-US" w:eastAsia="zh-CN"/>
          </w:rPr>
          <w:t>ew</w:t>
        </w:r>
      </w:ins>
      <w:ins w:id="495" w:author="hoof" w:date="2023-05-11T23:03:34Z">
        <w:r>
          <w:rPr>
            <w:rFonts w:hint="eastAsia"/>
            <w:lang w:val="en-US" w:eastAsia="zh-CN"/>
          </w:rPr>
          <w:t>ed</w:t>
        </w:r>
      </w:ins>
      <w:ins w:id="496" w:author="hoof" w:date="2023-05-11T23:03:35Z">
        <w:r>
          <w:rPr>
            <w:rFonts w:hint="eastAsia"/>
            <w:lang w:val="en-US" w:eastAsia="zh-CN"/>
          </w:rPr>
          <w:t xml:space="preserve"> as</w:t>
        </w:r>
      </w:ins>
      <w:ins w:id="497" w:author="hoof" w:date="2023-05-11T23:03:36Z">
        <w:r>
          <w:rPr>
            <w:rFonts w:hint="eastAsia"/>
            <w:lang w:val="en-US" w:eastAsia="zh-CN"/>
          </w:rPr>
          <w:t xml:space="preserve"> a r</w:t>
        </w:r>
      </w:ins>
      <w:ins w:id="498" w:author="hoof" w:date="2023-05-11T23:03:37Z">
        <w:r>
          <w:rPr>
            <w:rFonts w:hint="eastAsia"/>
            <w:lang w:val="en-US" w:eastAsia="zh-CN"/>
          </w:rPr>
          <w:t>espon</w:t>
        </w:r>
      </w:ins>
      <w:ins w:id="499" w:author="hoof" w:date="2023-05-11T23:03:38Z">
        <w:r>
          <w:rPr>
            <w:rFonts w:hint="eastAsia"/>
            <w:lang w:val="en-US" w:eastAsia="zh-CN"/>
          </w:rPr>
          <w:t xml:space="preserve">se </w:t>
        </w:r>
      </w:ins>
      <w:ins w:id="500" w:author="hoof" w:date="2023-05-11T23:03:39Z">
        <w:r>
          <w:rPr>
            <w:rFonts w:hint="eastAsia"/>
            <w:lang w:val="en-US" w:eastAsia="zh-CN"/>
          </w:rPr>
          <w:t>se</w:t>
        </w:r>
      </w:ins>
      <w:ins w:id="501" w:author="hoof" w:date="2023-05-11T23:03:40Z">
        <w:r>
          <w:rPr>
            <w:rFonts w:hint="eastAsia"/>
            <w:lang w:val="en-US" w:eastAsia="zh-CN"/>
          </w:rPr>
          <w:t>l</w:t>
        </w:r>
      </w:ins>
      <w:ins w:id="502" w:author="hoof" w:date="2023-05-11T23:03:42Z">
        <w:r>
          <w:rPr>
            <w:rFonts w:hint="eastAsia"/>
            <w:lang w:val="en-US" w:eastAsia="zh-CN"/>
          </w:rPr>
          <w:t>ecti</w:t>
        </w:r>
      </w:ins>
      <w:ins w:id="503" w:author="hoof" w:date="2023-05-11T23:03:43Z">
        <w:r>
          <w:rPr>
            <w:rFonts w:hint="eastAsia"/>
            <w:lang w:val="en-US" w:eastAsia="zh-CN"/>
          </w:rPr>
          <w:t>on</w:t>
        </w:r>
      </w:ins>
      <w:ins w:id="504" w:author="hoof" w:date="2023-05-11T23:03:44Z">
        <w:r>
          <w:rPr>
            <w:rFonts w:hint="eastAsia"/>
            <w:lang w:val="en-US" w:eastAsia="zh-CN"/>
          </w:rPr>
          <w:t xml:space="preserve"> </w:t>
        </w:r>
      </w:ins>
      <w:ins w:id="505" w:author="hoof" w:date="2023-05-11T23:03:45Z">
        <w:r>
          <w:rPr>
            <w:rFonts w:hint="eastAsia"/>
            <w:lang w:val="en-US" w:eastAsia="zh-CN"/>
          </w:rPr>
          <w:t>task</w:t>
        </w:r>
      </w:ins>
      <w:ins w:id="506" w:author="hoof" w:date="2023-05-11T23:03:46Z">
        <w:r>
          <w:rPr>
            <w:rFonts w:hint="eastAsia"/>
            <w:lang w:val="en-US" w:eastAsia="zh-CN"/>
          </w:rPr>
          <w:t>.</w:t>
        </w:r>
      </w:ins>
      <w:ins w:id="507" w:author="hoof" w:date="2023-05-11T23:04:04Z">
        <w:r>
          <w:rPr>
            <w:rFonts w:hint="eastAsia"/>
            <w:lang w:val="en-US" w:eastAsia="zh-CN"/>
          </w:rPr>
          <w:t>~</w:t>
        </w:r>
      </w:ins>
      <w:ins w:id="508" w:author="hoof" w:date="2023-05-11T23:04:11Z">
        <w:r>
          <w:rPr>
            <w:rFonts w:hint="eastAsia"/>
            <w:lang w:val="en-US" w:eastAsia="zh-CN"/>
          </w:rPr>
          <w:t>\</w:t>
        </w:r>
      </w:ins>
      <w:ins w:id="509" w:author="hoof" w:date="2023-05-11T23:04:12Z">
        <w:r>
          <w:rPr>
            <w:rFonts w:hint="eastAsia"/>
            <w:lang w:val="en-US" w:eastAsia="zh-CN"/>
          </w:rPr>
          <w:t>c</w:t>
        </w:r>
      </w:ins>
      <w:ins w:id="510" w:author="hoof" w:date="2023-05-11T23:04:13Z">
        <w:r>
          <w:rPr>
            <w:rFonts w:hint="eastAsia"/>
            <w:lang w:val="en-US" w:eastAsia="zh-CN"/>
          </w:rPr>
          <w:t>ite</w:t>
        </w:r>
      </w:ins>
      <w:ins w:id="511" w:author="hoof" w:date="2023-05-11T23:04:18Z">
        <w:r>
          <w:rPr>
            <w:rFonts w:hint="eastAsia"/>
            <w:lang w:val="en-US" w:eastAsia="zh-CN"/>
          </w:rPr>
          <w:t>{</w:t>
        </w:r>
      </w:ins>
      <w:ins w:id="512" w:author="hoof" w:date="2023-05-11T23:06:00Z">
        <w:r>
          <w:rPr>
            <w:i w:val="0"/>
            <w:iCs w:val="0"/>
            <w:caps w:val="0"/>
            <w:color w:val="000000"/>
            <w:spacing w:val="0"/>
          </w:rPr>
          <w:t>tao2021survey</w:t>
        </w:r>
      </w:ins>
      <w:ins w:id="513" w:author="hoof" w:date="2023-05-11T23:04:11Z">
        <w:r>
          <w:rPr>
            <w:rFonts w:hint="eastAsia"/>
            <w:lang w:val="en-US" w:eastAsia="zh-CN"/>
          </w:rPr>
          <w:t>}</w:t>
        </w:r>
      </w:ins>
      <w:ins w:id="514" w:author="hoof" w:date="2023-05-11T23:06:11Z">
        <w:r>
          <w:rPr>
            <w:rFonts w:hint="eastAsia"/>
            <w:lang w:val="en-US" w:eastAsia="zh-CN"/>
          </w:rPr>
          <w:t>.</w:t>
        </w:r>
      </w:ins>
      <w:ins w:id="515" w:author="hoof" w:date="2023-05-11T23:06:12Z">
        <w:r>
          <w:rPr>
            <w:rFonts w:hint="eastAsia"/>
            <w:lang w:val="en-US" w:eastAsia="zh-CN"/>
          </w:rPr>
          <w:t xml:space="preserve"> </w:t>
        </w:r>
      </w:ins>
      <w:ins w:id="516" w:author="hoof" w:date="2023-05-11T23:08:37Z">
        <w:r>
          <w:rPr>
            <w:rFonts w:hint="eastAsia"/>
            <w:lang w:val="en-US" w:eastAsia="zh-CN"/>
          </w:rPr>
          <w:t>C</w:t>
        </w:r>
      </w:ins>
      <w:ins w:id="517" w:author="hoof" w:date="2023-05-11T23:08:38Z">
        <w:r>
          <w:rPr>
            <w:rFonts w:hint="eastAsia"/>
            <w:lang w:val="en-US" w:eastAsia="zh-CN"/>
          </w:rPr>
          <w:t>ompare</w:t>
        </w:r>
      </w:ins>
      <w:ins w:id="518" w:author="hoof" w:date="2023-05-11T23:08:39Z">
        <w:r>
          <w:rPr>
            <w:rFonts w:hint="eastAsia"/>
            <w:lang w:val="en-US" w:eastAsia="zh-CN"/>
          </w:rPr>
          <w:t>d</w:t>
        </w:r>
      </w:ins>
      <w:ins w:id="519" w:author="hoof" w:date="2023-05-11T23:08:40Z">
        <w:r>
          <w:rPr>
            <w:rFonts w:hint="eastAsia"/>
            <w:lang w:val="en-US" w:eastAsia="zh-CN"/>
          </w:rPr>
          <w:t xml:space="preserve"> </w:t>
        </w:r>
      </w:ins>
      <w:ins w:id="520" w:author="hoof" w:date="2023-05-11T23:08:41Z">
        <w:r>
          <w:rPr>
            <w:rFonts w:hint="eastAsia"/>
            <w:lang w:val="en-US" w:eastAsia="zh-CN"/>
          </w:rPr>
          <w:t>wi</w:t>
        </w:r>
      </w:ins>
      <w:ins w:id="521" w:author="hoof" w:date="2023-05-11T23:08:42Z">
        <w:r>
          <w:rPr>
            <w:rFonts w:hint="eastAsia"/>
            <w:lang w:val="en-US" w:eastAsia="zh-CN"/>
          </w:rPr>
          <w:t>th</w:t>
        </w:r>
      </w:ins>
      <w:ins w:id="522" w:author="hoof" w:date="2023-05-11T23:08:43Z">
        <w:r>
          <w:rPr>
            <w:rFonts w:hint="eastAsia"/>
            <w:lang w:val="en-US" w:eastAsia="zh-CN"/>
          </w:rPr>
          <w:t xml:space="preserve"> </w:t>
        </w:r>
      </w:ins>
      <w:ins w:id="523" w:author="hoof" w:date="2023-05-11T23:08:44Z">
        <w:r>
          <w:rPr>
            <w:rFonts w:hint="eastAsia"/>
            <w:lang w:val="en-US" w:eastAsia="zh-CN"/>
          </w:rPr>
          <w:t>re</w:t>
        </w:r>
      </w:ins>
      <w:ins w:id="524" w:author="hoof" w:date="2023-05-11T23:08:45Z">
        <w:r>
          <w:rPr>
            <w:rFonts w:hint="eastAsia"/>
            <w:lang w:val="en-US" w:eastAsia="zh-CN"/>
          </w:rPr>
          <w:t>tri</w:t>
        </w:r>
      </w:ins>
      <w:ins w:id="525" w:author="hoof" w:date="2023-05-11T23:11:59Z">
        <w:r>
          <w:rPr>
            <w:rFonts w:hint="eastAsia"/>
            <w:lang w:val="en-US" w:eastAsia="zh-CN"/>
          </w:rPr>
          <w:t>e</w:t>
        </w:r>
      </w:ins>
      <w:ins w:id="526" w:author="hoof" w:date="2023-05-11T23:08:45Z">
        <w:r>
          <w:rPr>
            <w:rFonts w:hint="eastAsia"/>
            <w:lang w:val="en-US" w:eastAsia="zh-CN"/>
          </w:rPr>
          <w:t>v</w:t>
        </w:r>
      </w:ins>
      <w:ins w:id="527" w:author="hoof" w:date="2023-05-11T23:08:46Z">
        <w:r>
          <w:rPr>
            <w:rFonts w:hint="eastAsia"/>
            <w:lang w:val="en-US" w:eastAsia="zh-CN"/>
          </w:rPr>
          <w:t>al</w:t>
        </w:r>
      </w:ins>
      <w:ins w:id="528" w:author="hoof" w:date="2023-05-11T23:08:47Z">
        <w:r>
          <w:rPr>
            <w:rFonts w:hint="eastAsia"/>
            <w:lang w:val="en-US" w:eastAsia="zh-CN"/>
          </w:rPr>
          <w:t>-bas</w:t>
        </w:r>
      </w:ins>
      <w:ins w:id="529" w:author="hoof" w:date="2023-05-11T23:08:48Z">
        <w:r>
          <w:rPr>
            <w:rFonts w:hint="eastAsia"/>
            <w:lang w:val="en-US" w:eastAsia="zh-CN"/>
          </w:rPr>
          <w:t>ed</w:t>
        </w:r>
      </w:ins>
      <w:ins w:id="530" w:author="hoof" w:date="2023-05-11T23:08:49Z">
        <w:r>
          <w:rPr>
            <w:rFonts w:hint="eastAsia"/>
            <w:lang w:val="en-US" w:eastAsia="zh-CN"/>
          </w:rPr>
          <w:t xml:space="preserve"> </w:t>
        </w:r>
      </w:ins>
      <w:ins w:id="531" w:author="hoof" w:date="2023-05-11T23:08:50Z">
        <w:r>
          <w:rPr>
            <w:rFonts w:hint="eastAsia"/>
            <w:lang w:val="en-US" w:eastAsia="zh-CN"/>
          </w:rPr>
          <w:t>di</w:t>
        </w:r>
      </w:ins>
      <w:ins w:id="532" w:author="hoof" w:date="2023-05-11T23:08:51Z">
        <w:r>
          <w:rPr>
            <w:rFonts w:hint="eastAsia"/>
            <w:lang w:val="en-US" w:eastAsia="zh-CN"/>
          </w:rPr>
          <w:t>a</w:t>
        </w:r>
      </w:ins>
      <w:ins w:id="533" w:author="hoof" w:date="2023-05-11T23:08:52Z">
        <w:r>
          <w:rPr>
            <w:rFonts w:hint="eastAsia"/>
            <w:lang w:val="en-US" w:eastAsia="zh-CN"/>
          </w:rPr>
          <w:t>l</w:t>
        </w:r>
      </w:ins>
      <w:ins w:id="534" w:author="hoof" w:date="2023-05-11T23:08:54Z">
        <w:r>
          <w:rPr>
            <w:rFonts w:hint="eastAsia"/>
            <w:lang w:val="en-US" w:eastAsia="zh-CN"/>
          </w:rPr>
          <w:t>ogu</w:t>
        </w:r>
      </w:ins>
      <w:ins w:id="535" w:author="hoof" w:date="2023-05-11T23:08:55Z">
        <w:r>
          <w:rPr>
            <w:rFonts w:hint="eastAsia"/>
            <w:lang w:val="en-US" w:eastAsia="zh-CN"/>
          </w:rPr>
          <w:t>e sys</w:t>
        </w:r>
      </w:ins>
      <w:ins w:id="536" w:author="hoof" w:date="2023-05-11T23:08:56Z">
        <w:r>
          <w:rPr>
            <w:rFonts w:hint="eastAsia"/>
            <w:lang w:val="en-US" w:eastAsia="zh-CN"/>
          </w:rPr>
          <w:t>tem</w:t>
        </w:r>
      </w:ins>
      <w:ins w:id="537" w:author="hoof" w:date="2023-05-11T23:08:58Z">
        <w:r>
          <w:rPr>
            <w:rFonts w:hint="eastAsia"/>
            <w:lang w:val="en-US" w:eastAsia="zh-CN"/>
          </w:rPr>
          <w:t>s</w:t>
        </w:r>
      </w:ins>
      <w:ins w:id="538" w:author="hoof" w:date="2023-05-11T23:08:59Z">
        <w:r>
          <w:rPr>
            <w:rFonts w:hint="eastAsia"/>
            <w:lang w:val="en-US" w:eastAsia="zh-CN"/>
          </w:rPr>
          <w:t xml:space="preserve">, </w:t>
        </w:r>
      </w:ins>
      <w:ins w:id="539" w:author="hoof" w:date="2023-05-11T23:09:16Z">
        <w:r>
          <w:rPr>
            <w:rFonts w:hint="eastAsia"/>
            <w:lang w:val="en-US" w:eastAsia="zh-CN"/>
          </w:rPr>
          <w:t>ge</w:t>
        </w:r>
      </w:ins>
      <w:ins w:id="540" w:author="hoof" w:date="2023-05-11T23:09:17Z">
        <w:r>
          <w:rPr>
            <w:rFonts w:hint="eastAsia"/>
            <w:lang w:val="en-US" w:eastAsia="zh-CN"/>
          </w:rPr>
          <w:t>n</w:t>
        </w:r>
      </w:ins>
      <w:ins w:id="541" w:author="hoof" w:date="2023-05-11T23:09:18Z">
        <w:r>
          <w:rPr>
            <w:rFonts w:hint="eastAsia"/>
            <w:lang w:val="en-US" w:eastAsia="zh-CN"/>
          </w:rPr>
          <w:t>e</w:t>
        </w:r>
      </w:ins>
      <w:ins w:id="542" w:author="hoof" w:date="2023-05-11T23:09:23Z">
        <w:r>
          <w:rPr>
            <w:rFonts w:hint="eastAsia"/>
            <w:lang w:val="en-US" w:eastAsia="zh-CN"/>
          </w:rPr>
          <w:t>r</w:t>
        </w:r>
      </w:ins>
      <w:ins w:id="543" w:author="hoof" w:date="2023-05-11T23:09:24Z">
        <w:r>
          <w:rPr>
            <w:rFonts w:hint="eastAsia"/>
            <w:lang w:val="en-US" w:eastAsia="zh-CN"/>
          </w:rPr>
          <w:t>at</w:t>
        </w:r>
      </w:ins>
      <w:ins w:id="544" w:author="hoof" w:date="2023-05-11T23:09:25Z">
        <w:r>
          <w:rPr>
            <w:rFonts w:hint="eastAsia"/>
            <w:lang w:val="en-US" w:eastAsia="zh-CN"/>
          </w:rPr>
          <w:t>ion</w:t>
        </w:r>
      </w:ins>
      <w:ins w:id="545" w:author="hoof" w:date="2023-05-11T23:09:28Z">
        <w:r>
          <w:rPr>
            <w:rFonts w:hint="eastAsia"/>
            <w:lang w:val="en-US" w:eastAsia="zh-CN"/>
          </w:rPr>
          <w:t>-</w:t>
        </w:r>
      </w:ins>
      <w:ins w:id="546" w:author="hoof" w:date="2023-05-11T23:09:30Z">
        <w:r>
          <w:rPr>
            <w:rFonts w:hint="eastAsia"/>
            <w:lang w:val="en-US" w:eastAsia="zh-CN"/>
          </w:rPr>
          <w:t>ba</w:t>
        </w:r>
      </w:ins>
      <w:ins w:id="547" w:author="hoof" w:date="2023-05-11T23:09:31Z">
        <w:r>
          <w:rPr>
            <w:rFonts w:hint="eastAsia"/>
            <w:lang w:val="en-US" w:eastAsia="zh-CN"/>
          </w:rPr>
          <w:t>sed</w:t>
        </w:r>
      </w:ins>
      <w:ins w:id="548" w:author="hoof" w:date="2023-05-11T23:09:34Z">
        <w:r>
          <w:rPr>
            <w:rFonts w:hint="eastAsia"/>
            <w:lang w:val="en-US" w:eastAsia="zh-CN"/>
          </w:rPr>
          <w:t xml:space="preserve"> </w:t>
        </w:r>
      </w:ins>
      <w:ins w:id="549" w:author="hoof" w:date="2023-05-11T23:09:35Z">
        <w:r>
          <w:rPr>
            <w:rFonts w:hint="eastAsia"/>
            <w:lang w:val="en-US" w:eastAsia="zh-CN"/>
          </w:rPr>
          <w:t>me</w:t>
        </w:r>
      </w:ins>
      <w:ins w:id="550" w:author="hoof" w:date="2023-05-11T23:09:36Z">
        <w:r>
          <w:rPr>
            <w:rFonts w:hint="eastAsia"/>
            <w:lang w:val="en-US" w:eastAsia="zh-CN"/>
          </w:rPr>
          <w:t>thod</w:t>
        </w:r>
      </w:ins>
      <w:ins w:id="551" w:author="hoof" w:date="2023-05-11T23:09:38Z">
        <w:r>
          <w:rPr>
            <w:rFonts w:hint="eastAsia"/>
            <w:lang w:val="en-US" w:eastAsia="zh-CN"/>
          </w:rPr>
          <w:t xml:space="preserve"> c</w:t>
        </w:r>
      </w:ins>
      <w:ins w:id="552" w:author="hoof" w:date="2023-05-11T23:09:39Z">
        <w:r>
          <w:rPr>
            <w:rFonts w:hint="eastAsia"/>
            <w:lang w:val="en-US" w:eastAsia="zh-CN"/>
          </w:rPr>
          <w:t>rea</w:t>
        </w:r>
      </w:ins>
      <w:ins w:id="553" w:author="hoof" w:date="2023-05-11T23:09:40Z">
        <w:r>
          <w:rPr>
            <w:rFonts w:hint="eastAsia"/>
            <w:lang w:val="en-US" w:eastAsia="zh-CN"/>
          </w:rPr>
          <w:t>t</w:t>
        </w:r>
      </w:ins>
      <w:ins w:id="554" w:author="hoof" w:date="2023-05-11T23:09:42Z">
        <w:r>
          <w:rPr>
            <w:rFonts w:hint="eastAsia"/>
            <w:lang w:val="en-US" w:eastAsia="zh-CN"/>
          </w:rPr>
          <w:t>e</w:t>
        </w:r>
      </w:ins>
      <w:ins w:id="555" w:author="hoof" w:date="2023-05-11T23:12:26Z">
        <w:r>
          <w:rPr>
            <w:rFonts w:hint="eastAsia"/>
            <w:lang w:val="en-US" w:eastAsia="zh-CN"/>
          </w:rPr>
          <w:t>s</w:t>
        </w:r>
      </w:ins>
      <w:ins w:id="556" w:author="hoof" w:date="2023-05-11T23:09:45Z">
        <w:r>
          <w:rPr>
            <w:rFonts w:hint="eastAsia"/>
            <w:lang w:val="en-US" w:eastAsia="zh-CN"/>
          </w:rPr>
          <w:t xml:space="preserve"> </w:t>
        </w:r>
      </w:ins>
      <w:ins w:id="557" w:author="hoof" w:date="2023-05-11T23:09:46Z">
        <w:r>
          <w:rPr>
            <w:rFonts w:hint="eastAsia"/>
            <w:lang w:val="en-US" w:eastAsia="zh-CN"/>
          </w:rPr>
          <w:t>new</w:t>
        </w:r>
      </w:ins>
      <w:ins w:id="558" w:author="hoof" w:date="2023-05-11T23:09:47Z">
        <w:r>
          <w:rPr>
            <w:rFonts w:hint="eastAsia"/>
            <w:lang w:val="en-US" w:eastAsia="zh-CN"/>
          </w:rPr>
          <w:t xml:space="preserve"> r</w:t>
        </w:r>
      </w:ins>
      <w:ins w:id="559" w:author="hoof" w:date="2023-05-11T23:09:48Z">
        <w:r>
          <w:rPr>
            <w:rFonts w:hint="eastAsia"/>
            <w:lang w:val="en-US" w:eastAsia="zh-CN"/>
          </w:rPr>
          <w:t>esp</w:t>
        </w:r>
      </w:ins>
      <w:ins w:id="560" w:author="hoof" w:date="2023-05-11T23:09:49Z">
        <w:r>
          <w:rPr>
            <w:rFonts w:hint="eastAsia"/>
            <w:lang w:val="en-US" w:eastAsia="zh-CN"/>
          </w:rPr>
          <w:t>onse</w:t>
        </w:r>
      </w:ins>
      <w:ins w:id="561" w:author="hoof" w:date="2023-05-11T23:09:53Z">
        <w:r>
          <w:rPr>
            <w:rFonts w:hint="eastAsia"/>
            <w:lang w:val="en-US" w:eastAsia="zh-CN"/>
          </w:rPr>
          <w:t>s</w:t>
        </w:r>
      </w:ins>
      <w:ins w:id="562" w:author="hoof" w:date="2023-05-11T23:12:16Z">
        <w:r>
          <w:rPr>
            <w:rFonts w:hint="eastAsia"/>
            <w:lang w:val="en-US" w:eastAsia="zh-CN"/>
          </w:rPr>
          <w:t>.</w:t>
        </w:r>
      </w:ins>
      <w:ins w:id="563" w:author="hoof" w:date="2023-05-11T23:12:17Z">
        <w:r>
          <w:rPr>
            <w:rFonts w:hint="eastAsia"/>
            <w:lang w:val="en-US" w:eastAsia="zh-CN"/>
          </w:rPr>
          <w:t xml:space="preserve"> </w:t>
        </w:r>
      </w:ins>
      <w:ins w:id="564" w:author="hoof" w:date="2023-05-11T23:12:29Z">
        <w:r>
          <w:rPr>
            <w:rFonts w:hint="eastAsia"/>
            <w:lang w:val="en-US" w:eastAsia="zh-CN"/>
          </w:rPr>
          <w:t xml:space="preserve">It </w:t>
        </w:r>
      </w:ins>
      <w:ins w:id="565" w:author="hoof" w:date="2023-05-11T23:12:32Z">
        <w:r>
          <w:rPr>
            <w:rFonts w:hint="eastAsia"/>
            <w:lang w:val="en-US" w:eastAsia="zh-CN"/>
          </w:rPr>
          <w:t>is</w:t>
        </w:r>
      </w:ins>
      <w:ins w:id="566" w:author="hoof" w:date="2023-05-11T23:12:42Z">
        <w:r>
          <w:rPr>
            <w:rFonts w:hint="eastAsia"/>
            <w:lang w:val="en-US" w:eastAsia="zh-CN"/>
          </w:rPr>
          <w:t xml:space="preserve"> </w:t>
        </w:r>
      </w:ins>
      <w:ins w:id="567" w:author="hoof" w:date="2023-05-11T23:12:44Z">
        <w:r>
          <w:rPr>
            <w:rFonts w:hint="eastAsia"/>
            <w:lang w:val="en-US" w:eastAsia="zh-CN"/>
          </w:rPr>
          <w:t>e</w:t>
        </w:r>
      </w:ins>
      <w:ins w:id="568" w:author="hoof" w:date="2023-05-11T23:12:45Z">
        <w:r>
          <w:rPr>
            <w:rFonts w:hint="eastAsia"/>
            <w:lang w:val="en-US" w:eastAsia="zh-CN"/>
          </w:rPr>
          <w:t>s</w:t>
        </w:r>
      </w:ins>
      <w:ins w:id="569" w:author="hoof" w:date="2023-05-11T23:12:47Z">
        <w:r>
          <w:rPr>
            <w:rFonts w:hint="eastAsia"/>
            <w:lang w:val="en-US" w:eastAsia="zh-CN"/>
          </w:rPr>
          <w:t>peci</w:t>
        </w:r>
      </w:ins>
      <w:ins w:id="570" w:author="hoof" w:date="2023-05-11T23:12:48Z">
        <w:r>
          <w:rPr>
            <w:rFonts w:hint="eastAsia"/>
            <w:lang w:val="en-US" w:eastAsia="zh-CN"/>
          </w:rPr>
          <w:t>a</w:t>
        </w:r>
      </w:ins>
      <w:ins w:id="571" w:author="hoof" w:date="2023-05-11T23:12:51Z">
        <w:r>
          <w:rPr>
            <w:rFonts w:hint="eastAsia"/>
            <w:lang w:val="en-US" w:eastAsia="zh-CN"/>
          </w:rPr>
          <w:t>lly</w:t>
        </w:r>
      </w:ins>
      <w:ins w:id="572" w:author="hoof" w:date="2023-05-11T23:12:52Z">
        <w:r>
          <w:rPr>
            <w:rFonts w:hint="eastAsia"/>
            <w:lang w:val="en-US" w:eastAsia="zh-CN"/>
          </w:rPr>
          <w:t xml:space="preserve"> h</w:t>
        </w:r>
      </w:ins>
      <w:ins w:id="573" w:author="hoof" w:date="2023-05-11T23:12:53Z">
        <w:r>
          <w:rPr>
            <w:rFonts w:hint="eastAsia"/>
            <w:lang w:val="en-US" w:eastAsia="zh-CN"/>
          </w:rPr>
          <w:t>elp</w:t>
        </w:r>
      </w:ins>
      <w:ins w:id="574" w:author="hoof" w:date="2023-05-11T23:12:54Z">
        <w:r>
          <w:rPr>
            <w:rFonts w:hint="eastAsia"/>
            <w:lang w:val="en-US" w:eastAsia="zh-CN"/>
          </w:rPr>
          <w:t xml:space="preserve">ful </w:t>
        </w:r>
      </w:ins>
      <w:ins w:id="575" w:author="hoof" w:date="2023-05-11T23:12:55Z">
        <w:r>
          <w:rPr>
            <w:rFonts w:hint="eastAsia"/>
            <w:lang w:val="en-US" w:eastAsia="zh-CN"/>
          </w:rPr>
          <w:t>wh</w:t>
        </w:r>
      </w:ins>
      <w:ins w:id="576" w:author="hoof" w:date="2023-05-11T23:12:56Z">
        <w:r>
          <w:rPr>
            <w:rFonts w:hint="eastAsia"/>
            <w:lang w:val="en-US" w:eastAsia="zh-CN"/>
          </w:rPr>
          <w:t xml:space="preserve">en </w:t>
        </w:r>
      </w:ins>
      <w:ins w:id="577" w:author="hoof" w:date="2023-05-11T23:12:58Z">
        <w:r>
          <w:rPr>
            <w:rFonts w:hint="eastAsia"/>
            <w:lang w:val="en-US" w:eastAsia="zh-CN"/>
          </w:rPr>
          <w:t>the</w:t>
        </w:r>
      </w:ins>
      <w:ins w:id="578" w:author="hoof" w:date="2023-05-11T23:12:59Z">
        <w:r>
          <w:rPr>
            <w:rFonts w:hint="eastAsia"/>
            <w:lang w:val="en-US" w:eastAsia="zh-CN"/>
          </w:rPr>
          <w:t xml:space="preserve"> </w:t>
        </w:r>
      </w:ins>
      <w:ins w:id="579" w:author="hoof" w:date="2023-05-11T23:13:00Z">
        <w:r>
          <w:rPr>
            <w:rFonts w:hint="eastAsia"/>
            <w:lang w:val="en-US" w:eastAsia="zh-CN"/>
          </w:rPr>
          <w:t>fo</w:t>
        </w:r>
      </w:ins>
      <w:ins w:id="580" w:author="hoof" w:date="2023-05-11T23:13:01Z">
        <w:r>
          <w:rPr>
            <w:rFonts w:hint="eastAsia"/>
            <w:lang w:val="en-US" w:eastAsia="zh-CN"/>
          </w:rPr>
          <w:t>rm</w:t>
        </w:r>
      </w:ins>
      <w:ins w:id="581" w:author="hoof" w:date="2023-05-11T23:13:02Z">
        <w:r>
          <w:rPr>
            <w:rFonts w:hint="eastAsia"/>
            <w:lang w:val="en-US" w:eastAsia="zh-CN"/>
          </w:rPr>
          <w:t>er sy</w:t>
        </w:r>
      </w:ins>
      <w:ins w:id="582" w:author="hoof" w:date="2023-05-11T23:13:03Z">
        <w:r>
          <w:rPr>
            <w:rFonts w:hint="eastAsia"/>
            <w:lang w:val="en-US" w:eastAsia="zh-CN"/>
          </w:rPr>
          <w:t>st</w:t>
        </w:r>
      </w:ins>
      <w:ins w:id="583" w:author="hoof" w:date="2023-05-11T23:13:04Z">
        <w:r>
          <w:rPr>
            <w:rFonts w:hint="eastAsia"/>
            <w:lang w:val="en-US" w:eastAsia="zh-CN"/>
          </w:rPr>
          <w:t>em fa</w:t>
        </w:r>
      </w:ins>
      <w:ins w:id="584" w:author="hoof" w:date="2023-05-11T23:13:05Z">
        <w:r>
          <w:rPr>
            <w:rFonts w:hint="eastAsia"/>
            <w:lang w:val="en-US" w:eastAsia="zh-CN"/>
          </w:rPr>
          <w:t>il</w:t>
        </w:r>
      </w:ins>
      <w:ins w:id="585" w:author="hoof" w:date="2023-05-11T23:13:07Z">
        <w:r>
          <w:rPr>
            <w:rFonts w:hint="eastAsia"/>
            <w:lang w:val="en-US" w:eastAsia="zh-CN"/>
          </w:rPr>
          <w:t xml:space="preserve">s </w:t>
        </w:r>
      </w:ins>
      <w:ins w:id="586" w:author="hoof" w:date="2023-05-11T23:13:08Z">
        <w:r>
          <w:rPr>
            <w:rFonts w:hint="eastAsia"/>
            <w:lang w:val="en-US" w:eastAsia="zh-CN"/>
          </w:rPr>
          <w:t>to f</w:t>
        </w:r>
      </w:ins>
      <w:ins w:id="587" w:author="hoof" w:date="2023-05-11T23:13:09Z">
        <w:r>
          <w:rPr>
            <w:rFonts w:hint="eastAsia"/>
            <w:lang w:val="en-US" w:eastAsia="zh-CN"/>
          </w:rPr>
          <w:t xml:space="preserve">ind </w:t>
        </w:r>
      </w:ins>
      <w:ins w:id="588" w:author="hoof" w:date="2023-05-11T23:13:10Z">
        <w:r>
          <w:rPr>
            <w:rFonts w:hint="eastAsia"/>
            <w:lang w:val="en-US" w:eastAsia="zh-CN"/>
          </w:rPr>
          <w:t>a p</w:t>
        </w:r>
      </w:ins>
      <w:ins w:id="589" w:author="hoof" w:date="2023-05-11T23:13:11Z">
        <w:r>
          <w:rPr>
            <w:rFonts w:hint="eastAsia"/>
            <w:lang w:val="en-US" w:eastAsia="zh-CN"/>
          </w:rPr>
          <w:t>roper</w:t>
        </w:r>
      </w:ins>
      <w:ins w:id="590" w:author="hoof" w:date="2023-05-11T23:13:12Z">
        <w:r>
          <w:rPr>
            <w:rFonts w:hint="eastAsia"/>
            <w:lang w:val="en-US" w:eastAsia="zh-CN"/>
          </w:rPr>
          <w:t xml:space="preserve"> ans</w:t>
        </w:r>
      </w:ins>
      <w:ins w:id="591" w:author="hoof" w:date="2023-05-11T23:13:13Z">
        <w:r>
          <w:rPr>
            <w:rFonts w:hint="eastAsia"/>
            <w:lang w:val="en-US" w:eastAsia="zh-CN"/>
          </w:rPr>
          <w:t>wer</w:t>
        </w:r>
      </w:ins>
      <w:ins w:id="592" w:author="hoof" w:date="2023-05-11T23:13:14Z">
        <w:r>
          <w:rPr>
            <w:rFonts w:hint="eastAsia"/>
            <w:lang w:val="en-US" w:eastAsia="zh-CN"/>
          </w:rPr>
          <w:t>.</w:t>
        </w:r>
      </w:ins>
      <w:ins w:id="593" w:author="hoof" w:date="2023-05-11T23:13:40Z">
        <w:r>
          <w:rPr>
            <w:rFonts w:hint="eastAsia"/>
            <w:lang w:val="en-US" w:eastAsia="zh-CN"/>
          </w:rPr>
          <w:t xml:space="preserve"> </w:t>
        </w:r>
      </w:ins>
      <w:ins w:id="594" w:author="hoof" w:date="2023-05-11T23:13:43Z">
        <w:r>
          <w:rPr>
            <w:rFonts w:hint="eastAsia"/>
            <w:lang w:val="en-US" w:eastAsia="zh-CN"/>
          </w:rPr>
          <w:t>Star</w:t>
        </w:r>
      </w:ins>
      <w:ins w:id="595" w:author="hoof" w:date="2023-05-11T23:13:44Z">
        <w:r>
          <w:rPr>
            <w:rFonts w:hint="eastAsia"/>
            <w:lang w:val="en-US" w:eastAsia="zh-CN"/>
          </w:rPr>
          <w:t>ting</w:t>
        </w:r>
      </w:ins>
      <w:ins w:id="596" w:author="hoof" w:date="2023-05-11T23:13:45Z">
        <w:r>
          <w:rPr>
            <w:rFonts w:hint="eastAsia"/>
            <w:lang w:val="en-US" w:eastAsia="zh-CN"/>
          </w:rPr>
          <w:t xml:space="preserve"> from</w:t>
        </w:r>
      </w:ins>
      <w:ins w:id="597" w:author="hoof" w:date="2023-05-11T23:13:46Z">
        <w:r>
          <w:rPr>
            <w:rFonts w:hint="eastAsia"/>
            <w:lang w:val="en-US" w:eastAsia="zh-CN"/>
          </w:rPr>
          <w:t xml:space="preserve"> </w:t>
        </w:r>
      </w:ins>
      <w:ins w:id="598" w:author="hoof" w:date="2023-05-11T23:14:30Z">
        <w:r>
          <w:rPr>
            <w:rFonts w:hint="eastAsia"/>
            <w:lang w:val="en-US" w:eastAsia="zh-CN"/>
          </w:rPr>
          <w:t>~\</w:t>
        </w:r>
      </w:ins>
      <w:ins w:id="599" w:author="hoof" w:date="2023-05-11T23:14:31Z">
        <w:r>
          <w:rPr>
            <w:rFonts w:hint="eastAsia"/>
            <w:lang w:val="en-US" w:eastAsia="zh-CN"/>
          </w:rPr>
          <w:t>ci</w:t>
        </w:r>
      </w:ins>
      <w:ins w:id="600" w:author="hoof" w:date="2023-05-11T23:14:32Z">
        <w:r>
          <w:rPr>
            <w:rFonts w:hint="eastAsia"/>
            <w:lang w:val="en-US" w:eastAsia="zh-CN"/>
          </w:rPr>
          <w:t>te{</w:t>
        </w:r>
      </w:ins>
      <w:ins w:id="601" w:author="hoof" w:date="2023-05-11T23:23:12Z">
        <w:r>
          <w:rPr>
            <w:i w:val="0"/>
            <w:iCs w:val="0"/>
            <w:caps w:val="0"/>
            <w:color w:val="000000"/>
            <w:spacing w:val="0"/>
          </w:rPr>
          <w:t>sutskever2014sequence</w:t>
        </w:r>
      </w:ins>
      <w:ins w:id="602" w:author="hoof" w:date="2023-05-11T23:14:32Z">
        <w:r>
          <w:rPr>
            <w:rFonts w:hint="eastAsia"/>
            <w:lang w:val="en-US" w:eastAsia="zh-CN"/>
          </w:rPr>
          <w:t>}</w:t>
        </w:r>
      </w:ins>
      <w:ins w:id="603" w:author="hoof" w:date="2023-05-11T23:13:51Z">
        <w:r>
          <w:rPr>
            <w:rFonts w:hint="eastAsia"/>
            <w:lang w:val="en-US" w:eastAsia="zh-CN"/>
          </w:rPr>
          <w:t>,</w:t>
        </w:r>
      </w:ins>
      <w:ins w:id="604" w:author="hoof" w:date="2023-05-11T23:13:54Z">
        <w:r>
          <w:rPr>
            <w:rFonts w:hint="eastAsia"/>
            <w:lang w:val="en-US" w:eastAsia="zh-CN"/>
          </w:rPr>
          <w:t xml:space="preserve"> v</w:t>
        </w:r>
      </w:ins>
      <w:ins w:id="605" w:author="hoof" w:date="2023-05-11T23:13:55Z">
        <w:r>
          <w:rPr>
            <w:rFonts w:hint="eastAsia"/>
            <w:lang w:val="en-US" w:eastAsia="zh-CN"/>
          </w:rPr>
          <w:t>ario</w:t>
        </w:r>
      </w:ins>
      <w:ins w:id="606" w:author="hoof" w:date="2023-05-11T23:13:56Z">
        <w:r>
          <w:rPr>
            <w:rFonts w:hint="eastAsia"/>
            <w:lang w:val="en-US" w:eastAsia="zh-CN"/>
          </w:rPr>
          <w:t>us</w:t>
        </w:r>
      </w:ins>
      <w:ins w:id="607" w:author="hoof" w:date="2023-05-11T23:13:57Z">
        <w:r>
          <w:rPr>
            <w:rFonts w:hint="eastAsia"/>
            <w:lang w:val="en-US" w:eastAsia="zh-CN"/>
          </w:rPr>
          <w:t xml:space="preserve"> s</w:t>
        </w:r>
      </w:ins>
      <w:ins w:id="608" w:author="hoof" w:date="2023-05-11T23:13:58Z">
        <w:r>
          <w:rPr>
            <w:rFonts w:hint="eastAsia"/>
            <w:lang w:val="en-US" w:eastAsia="zh-CN"/>
          </w:rPr>
          <w:t>equ</w:t>
        </w:r>
      </w:ins>
      <w:ins w:id="609" w:author="hoof" w:date="2023-05-11T23:13:59Z">
        <w:r>
          <w:rPr>
            <w:rFonts w:hint="eastAsia"/>
            <w:lang w:val="en-US" w:eastAsia="zh-CN"/>
          </w:rPr>
          <w:t>ence</w:t>
        </w:r>
      </w:ins>
      <w:ins w:id="610" w:author="hoof" w:date="2023-05-11T23:14:00Z">
        <w:r>
          <w:rPr>
            <w:rFonts w:hint="eastAsia"/>
            <w:lang w:val="en-US" w:eastAsia="zh-CN"/>
          </w:rPr>
          <w:t xml:space="preserve"> </w:t>
        </w:r>
      </w:ins>
      <w:ins w:id="611" w:author="hoof" w:date="2023-05-11T23:14:01Z">
        <w:r>
          <w:rPr>
            <w:rFonts w:hint="eastAsia"/>
            <w:lang w:val="en-US" w:eastAsia="zh-CN"/>
          </w:rPr>
          <w:t xml:space="preserve">to </w:t>
        </w:r>
      </w:ins>
      <w:ins w:id="612" w:author="hoof" w:date="2023-05-11T23:14:02Z">
        <w:r>
          <w:rPr>
            <w:rFonts w:hint="eastAsia"/>
            <w:lang w:val="en-US" w:eastAsia="zh-CN"/>
          </w:rPr>
          <w:t>sequ</w:t>
        </w:r>
      </w:ins>
      <w:ins w:id="613" w:author="hoof" w:date="2023-05-11T23:14:03Z">
        <w:r>
          <w:rPr>
            <w:rFonts w:hint="eastAsia"/>
            <w:lang w:val="en-US" w:eastAsia="zh-CN"/>
          </w:rPr>
          <w:t>ence</w:t>
        </w:r>
      </w:ins>
      <w:ins w:id="614" w:author="hoof" w:date="2023-05-11T23:14:04Z">
        <w:r>
          <w:rPr>
            <w:rFonts w:hint="eastAsia"/>
            <w:lang w:val="en-US" w:eastAsia="zh-CN"/>
          </w:rPr>
          <w:t xml:space="preserve"> </w:t>
        </w:r>
      </w:ins>
      <w:ins w:id="615" w:author="hoof" w:date="2023-05-11T23:14:05Z">
        <w:r>
          <w:rPr>
            <w:rFonts w:hint="eastAsia"/>
            <w:lang w:val="en-US" w:eastAsia="zh-CN"/>
          </w:rPr>
          <w:t>ne</w:t>
        </w:r>
      </w:ins>
      <w:ins w:id="616" w:author="hoof" w:date="2023-05-11T23:14:06Z">
        <w:r>
          <w:rPr>
            <w:rFonts w:hint="eastAsia"/>
            <w:lang w:val="en-US" w:eastAsia="zh-CN"/>
          </w:rPr>
          <w:t>two</w:t>
        </w:r>
      </w:ins>
      <w:ins w:id="617" w:author="hoof" w:date="2023-05-11T23:14:07Z">
        <w:r>
          <w:rPr>
            <w:rFonts w:hint="eastAsia"/>
            <w:lang w:val="en-US" w:eastAsia="zh-CN"/>
          </w:rPr>
          <w:t>rks</w:t>
        </w:r>
      </w:ins>
      <w:ins w:id="618" w:author="hoof" w:date="2023-05-11T23:14:49Z">
        <w:r>
          <w:rPr>
            <w:rFonts w:hint="eastAsia"/>
            <w:lang w:val="en-US" w:eastAsia="zh-CN"/>
          </w:rPr>
          <w:t xml:space="preserve"> a</w:t>
        </w:r>
      </w:ins>
      <w:ins w:id="619" w:author="hoof" w:date="2023-05-11T23:14:50Z">
        <w:r>
          <w:rPr>
            <w:rFonts w:hint="eastAsia"/>
            <w:lang w:val="en-US" w:eastAsia="zh-CN"/>
          </w:rPr>
          <w:t xml:space="preserve">re </w:t>
        </w:r>
      </w:ins>
      <w:ins w:id="620" w:author="hoof" w:date="2023-05-11T23:14:51Z">
        <w:r>
          <w:rPr>
            <w:rFonts w:hint="eastAsia"/>
            <w:lang w:val="en-US" w:eastAsia="zh-CN"/>
          </w:rPr>
          <w:t>provi</w:t>
        </w:r>
      </w:ins>
      <w:ins w:id="621" w:author="hoof" w:date="2023-05-11T23:14:52Z">
        <w:r>
          <w:rPr>
            <w:rFonts w:hint="eastAsia"/>
            <w:lang w:val="en-US" w:eastAsia="zh-CN"/>
          </w:rPr>
          <w:t>de</w:t>
        </w:r>
      </w:ins>
      <w:ins w:id="622" w:author="hoof" w:date="2023-05-11T23:14:53Z">
        <w:r>
          <w:rPr>
            <w:rFonts w:hint="eastAsia"/>
            <w:lang w:val="en-US" w:eastAsia="zh-CN"/>
          </w:rPr>
          <w:t>d.</w:t>
        </w:r>
      </w:ins>
      <w:ins w:id="623" w:author="hoof" w:date="2023-05-11T23:15:02Z">
        <w:r>
          <w:rPr>
            <w:rFonts w:hint="eastAsia"/>
            <w:lang w:val="en-US" w:eastAsia="zh-CN"/>
          </w:rPr>
          <w:t xml:space="preserve"> </w:t>
        </w:r>
      </w:ins>
      <w:ins w:id="624" w:author="hoof" w:date="2023-05-11T23:15:03Z">
        <w:r>
          <w:rPr>
            <w:rFonts w:hint="eastAsia"/>
            <w:lang w:val="en-US" w:eastAsia="zh-CN"/>
          </w:rPr>
          <w:t>Then</w:t>
        </w:r>
      </w:ins>
      <w:ins w:id="625" w:author="hoof" w:date="2023-05-11T23:15:04Z">
        <w:r>
          <w:rPr>
            <w:rFonts w:hint="eastAsia"/>
            <w:lang w:val="en-US" w:eastAsia="zh-CN"/>
          </w:rPr>
          <w:t xml:space="preserve"> </w:t>
        </w:r>
      </w:ins>
      <w:ins w:id="626" w:author="hoof" w:date="2023-05-11T23:15:07Z">
        <w:r>
          <w:rPr>
            <w:rFonts w:hint="eastAsia"/>
            <w:lang w:val="en-US" w:eastAsia="zh-CN"/>
          </w:rPr>
          <w:t>~</w:t>
        </w:r>
      </w:ins>
      <w:ins w:id="627" w:author="hoof" w:date="2023-05-11T23:15:08Z">
        <w:r>
          <w:rPr>
            <w:rFonts w:hint="eastAsia"/>
            <w:lang w:val="en-US" w:eastAsia="zh-CN"/>
          </w:rPr>
          <w:t>\</w:t>
        </w:r>
      </w:ins>
      <w:ins w:id="628" w:author="hoof" w:date="2023-05-11T23:15:09Z">
        <w:r>
          <w:rPr>
            <w:rFonts w:hint="eastAsia"/>
            <w:lang w:val="en-US" w:eastAsia="zh-CN"/>
          </w:rPr>
          <w:t>cite</w:t>
        </w:r>
      </w:ins>
      <w:ins w:id="629" w:author="hoof" w:date="2023-05-11T23:15:12Z">
        <w:r>
          <w:rPr>
            <w:rFonts w:hint="eastAsia"/>
            <w:lang w:val="en-US" w:eastAsia="zh-CN"/>
          </w:rPr>
          <w:t>{</w:t>
        </w:r>
      </w:ins>
      <w:ins w:id="630" w:author="hoof" w:date="2023-05-11T23:24:16Z">
        <w:r>
          <w:rPr>
            <w:i w:val="0"/>
            <w:iCs w:val="0"/>
            <w:caps w:val="0"/>
            <w:color w:val="000000"/>
            <w:spacing w:val="0"/>
          </w:rPr>
          <w:t>bahdanau2014neural</w:t>
        </w:r>
      </w:ins>
      <w:ins w:id="631" w:author="hoof" w:date="2023-05-11T23:15:12Z">
        <w:r>
          <w:rPr>
            <w:rFonts w:hint="eastAsia"/>
            <w:lang w:val="en-US" w:eastAsia="zh-CN"/>
          </w:rPr>
          <w:t>}</w:t>
        </w:r>
      </w:ins>
      <w:ins w:id="632" w:author="hoof" w:date="2023-05-11T23:15:14Z">
        <w:r>
          <w:rPr>
            <w:rFonts w:hint="eastAsia"/>
            <w:lang w:val="en-US" w:eastAsia="zh-CN"/>
          </w:rPr>
          <w:t xml:space="preserve"> </w:t>
        </w:r>
      </w:ins>
      <w:ins w:id="633" w:author="hoof" w:date="2023-05-11T23:15:15Z">
        <w:r>
          <w:rPr>
            <w:rFonts w:hint="eastAsia"/>
            <w:lang w:val="en-US" w:eastAsia="zh-CN"/>
          </w:rPr>
          <w:t>add</w:t>
        </w:r>
      </w:ins>
      <w:ins w:id="634" w:author="hoof" w:date="2023-05-11T23:15:16Z">
        <w:r>
          <w:rPr>
            <w:rFonts w:hint="eastAsia"/>
            <w:lang w:val="en-US" w:eastAsia="zh-CN"/>
          </w:rPr>
          <w:t xml:space="preserve"> </w:t>
        </w:r>
      </w:ins>
      <w:ins w:id="635" w:author="hoof" w:date="2023-05-11T23:15:19Z">
        <w:r>
          <w:rPr>
            <w:rFonts w:hint="eastAsia"/>
            <w:lang w:val="en-US" w:eastAsia="zh-CN"/>
          </w:rPr>
          <w:t>co</w:t>
        </w:r>
      </w:ins>
      <w:ins w:id="636" w:author="hoof" w:date="2023-05-11T23:15:20Z">
        <w:r>
          <w:rPr>
            <w:rFonts w:hint="eastAsia"/>
            <w:lang w:val="en-US" w:eastAsia="zh-CN"/>
          </w:rPr>
          <w:t>nt</w:t>
        </w:r>
      </w:ins>
      <w:ins w:id="637" w:author="hoof" w:date="2023-05-11T23:15:21Z">
        <w:r>
          <w:rPr>
            <w:rFonts w:hint="eastAsia"/>
            <w:lang w:val="en-US" w:eastAsia="zh-CN"/>
          </w:rPr>
          <w:t>ext</w:t>
        </w:r>
      </w:ins>
      <w:ins w:id="638" w:author="hoof" w:date="2023-05-11T23:15:22Z">
        <w:r>
          <w:rPr>
            <w:rFonts w:hint="eastAsia"/>
            <w:lang w:val="en-US" w:eastAsia="zh-CN"/>
          </w:rPr>
          <w:t xml:space="preserve"> </w:t>
        </w:r>
      </w:ins>
      <w:ins w:id="639" w:author="hoof" w:date="2023-05-11T23:15:23Z">
        <w:r>
          <w:rPr>
            <w:rFonts w:hint="eastAsia"/>
            <w:lang w:val="en-US" w:eastAsia="zh-CN"/>
          </w:rPr>
          <w:t>atte</w:t>
        </w:r>
      </w:ins>
      <w:ins w:id="640" w:author="hoof" w:date="2023-05-11T23:15:24Z">
        <w:r>
          <w:rPr>
            <w:rFonts w:hint="eastAsia"/>
            <w:lang w:val="en-US" w:eastAsia="zh-CN"/>
          </w:rPr>
          <w:t>ntion</w:t>
        </w:r>
      </w:ins>
      <w:ins w:id="641" w:author="hoof" w:date="2023-05-11T23:15:25Z">
        <w:r>
          <w:rPr>
            <w:rFonts w:hint="eastAsia"/>
            <w:lang w:val="en-US" w:eastAsia="zh-CN"/>
          </w:rPr>
          <w:t xml:space="preserve"> m</w:t>
        </w:r>
      </w:ins>
      <w:ins w:id="642" w:author="hoof" w:date="2023-05-11T23:15:26Z">
        <w:r>
          <w:rPr>
            <w:rFonts w:hint="eastAsia"/>
            <w:lang w:val="en-US" w:eastAsia="zh-CN"/>
          </w:rPr>
          <w:t>ech</w:t>
        </w:r>
      </w:ins>
      <w:ins w:id="643" w:author="hoof" w:date="2023-05-11T23:15:27Z">
        <w:r>
          <w:rPr>
            <w:rFonts w:hint="eastAsia"/>
            <w:lang w:val="en-US" w:eastAsia="zh-CN"/>
          </w:rPr>
          <w:t>ani</w:t>
        </w:r>
      </w:ins>
      <w:ins w:id="644" w:author="hoof" w:date="2023-05-11T23:15:28Z">
        <w:r>
          <w:rPr>
            <w:rFonts w:hint="eastAsia"/>
            <w:lang w:val="en-US" w:eastAsia="zh-CN"/>
          </w:rPr>
          <w:t xml:space="preserve">sm </w:t>
        </w:r>
      </w:ins>
      <w:ins w:id="645" w:author="hoof" w:date="2023-05-11T23:15:31Z">
        <w:r>
          <w:rPr>
            <w:rFonts w:hint="eastAsia"/>
            <w:lang w:val="en-US" w:eastAsia="zh-CN"/>
          </w:rPr>
          <w:t>t</w:t>
        </w:r>
      </w:ins>
      <w:ins w:id="646" w:author="hoof" w:date="2023-05-11T23:15:32Z">
        <w:r>
          <w:rPr>
            <w:rFonts w:hint="eastAsia"/>
            <w:lang w:val="en-US" w:eastAsia="zh-CN"/>
          </w:rPr>
          <w:t>o en</w:t>
        </w:r>
      </w:ins>
      <w:ins w:id="647" w:author="hoof" w:date="2023-05-11T23:15:33Z">
        <w:r>
          <w:rPr>
            <w:rFonts w:hint="eastAsia"/>
            <w:lang w:val="en-US" w:eastAsia="zh-CN"/>
          </w:rPr>
          <w:t>ha</w:t>
        </w:r>
      </w:ins>
      <w:ins w:id="648" w:author="hoof" w:date="2023-05-11T23:15:34Z">
        <w:r>
          <w:rPr>
            <w:rFonts w:hint="eastAsia"/>
            <w:lang w:val="en-US" w:eastAsia="zh-CN"/>
          </w:rPr>
          <w:t>nce</w:t>
        </w:r>
      </w:ins>
      <w:ins w:id="649" w:author="hoof" w:date="2023-05-11T23:15:35Z">
        <w:r>
          <w:rPr>
            <w:rFonts w:hint="eastAsia"/>
            <w:lang w:val="en-US" w:eastAsia="zh-CN"/>
          </w:rPr>
          <w:t xml:space="preserve"> p</w:t>
        </w:r>
      </w:ins>
      <w:ins w:id="650" w:author="hoof" w:date="2023-05-11T23:15:40Z">
        <w:r>
          <w:rPr>
            <w:rFonts w:hint="eastAsia"/>
            <w:lang w:val="en-US" w:eastAsia="zh-CN"/>
          </w:rPr>
          <w:t>erf</w:t>
        </w:r>
      </w:ins>
      <w:ins w:id="651" w:author="hoof" w:date="2023-05-11T23:15:41Z">
        <w:r>
          <w:rPr>
            <w:rFonts w:hint="eastAsia"/>
            <w:lang w:val="en-US" w:eastAsia="zh-CN"/>
          </w:rPr>
          <w:t>orma</w:t>
        </w:r>
      </w:ins>
      <w:ins w:id="652" w:author="hoof" w:date="2023-05-11T23:15:42Z">
        <w:r>
          <w:rPr>
            <w:rFonts w:hint="eastAsia"/>
            <w:lang w:val="en-US" w:eastAsia="zh-CN"/>
          </w:rPr>
          <w:t>nce</w:t>
        </w:r>
      </w:ins>
      <w:ins w:id="653" w:author="hoof" w:date="2023-05-11T23:16:05Z">
        <w:r>
          <w:rPr>
            <w:rFonts w:hint="eastAsia"/>
            <w:lang w:val="en-US" w:eastAsia="zh-CN"/>
          </w:rPr>
          <w:t>.</w:t>
        </w:r>
      </w:ins>
      <w:ins w:id="654" w:author="hoof" w:date="2023-05-11T23:16:18Z">
        <w:r>
          <w:rPr>
            <w:rFonts w:hint="eastAsia"/>
            <w:lang w:val="en-US" w:eastAsia="zh-CN"/>
          </w:rPr>
          <w:t xml:space="preserve"> </w:t>
        </w:r>
      </w:ins>
      <w:ins w:id="655" w:author="hoof" w:date="2023-05-11T23:16:19Z">
        <w:r>
          <w:rPr>
            <w:rFonts w:hint="eastAsia"/>
            <w:lang w:val="en-US" w:eastAsia="zh-CN"/>
          </w:rPr>
          <w:t>At</w:t>
        </w:r>
      </w:ins>
      <w:ins w:id="656" w:author="hoof" w:date="2023-05-11T23:16:20Z">
        <w:r>
          <w:rPr>
            <w:rFonts w:hint="eastAsia"/>
            <w:lang w:val="en-US" w:eastAsia="zh-CN"/>
          </w:rPr>
          <w:t xml:space="preserve"> </w:t>
        </w:r>
      </w:ins>
      <w:ins w:id="657" w:author="hoof" w:date="2023-05-11T23:16:26Z">
        <w:r>
          <w:rPr>
            <w:rFonts w:hint="eastAsia"/>
            <w:lang w:val="en-US" w:eastAsia="zh-CN"/>
          </w:rPr>
          <w:t>las</w:t>
        </w:r>
      </w:ins>
      <w:ins w:id="658" w:author="hoof" w:date="2023-05-11T23:16:27Z">
        <w:r>
          <w:rPr>
            <w:rFonts w:hint="eastAsia"/>
            <w:lang w:val="en-US" w:eastAsia="zh-CN"/>
          </w:rPr>
          <w:t>t</w:t>
        </w:r>
      </w:ins>
      <w:ins w:id="659" w:author="hoof" w:date="2023-05-11T23:16:29Z">
        <w:r>
          <w:rPr>
            <w:rFonts w:hint="eastAsia"/>
            <w:lang w:val="en-US" w:eastAsia="zh-CN"/>
          </w:rPr>
          <w:t>,</w:t>
        </w:r>
      </w:ins>
      <w:ins w:id="660" w:author="hoof" w:date="2023-05-11T23:16:43Z">
        <w:r>
          <w:rPr>
            <w:rFonts w:hint="eastAsia"/>
            <w:lang w:val="en-US" w:eastAsia="zh-CN"/>
          </w:rPr>
          <w:t xml:space="preserve"> </w:t>
        </w:r>
      </w:ins>
      <w:ins w:id="661" w:author="hoof" w:date="2023-05-11T23:16:33Z">
        <w:r>
          <w:rPr>
            <w:rFonts w:hint="eastAsia"/>
            <w:lang w:val="en-US" w:eastAsia="zh-CN"/>
          </w:rPr>
          <w:t>T</w:t>
        </w:r>
      </w:ins>
      <w:ins w:id="662" w:author="hoof" w:date="2023-05-11T23:16:34Z">
        <w:r>
          <w:rPr>
            <w:rFonts w:hint="eastAsia"/>
            <w:lang w:val="en-US" w:eastAsia="zh-CN"/>
          </w:rPr>
          <w:t>ra</w:t>
        </w:r>
      </w:ins>
      <w:ins w:id="663" w:author="hoof" w:date="2023-05-11T23:16:35Z">
        <w:r>
          <w:rPr>
            <w:rFonts w:hint="eastAsia"/>
            <w:lang w:val="en-US" w:eastAsia="zh-CN"/>
          </w:rPr>
          <w:t>ns</w:t>
        </w:r>
      </w:ins>
      <w:ins w:id="664" w:author="hoof" w:date="2023-05-11T23:16:36Z">
        <w:r>
          <w:rPr>
            <w:rFonts w:hint="eastAsia"/>
            <w:lang w:val="en-US" w:eastAsia="zh-CN"/>
          </w:rPr>
          <w:t>for</w:t>
        </w:r>
      </w:ins>
      <w:ins w:id="665" w:author="hoof" w:date="2023-05-11T23:16:37Z">
        <w:r>
          <w:rPr>
            <w:rFonts w:hint="eastAsia"/>
            <w:lang w:val="en-US" w:eastAsia="zh-CN"/>
          </w:rPr>
          <w:t>mer</w:t>
        </w:r>
      </w:ins>
      <w:ins w:id="666" w:author="hoof" w:date="2023-05-11T23:14:09Z">
        <w:r>
          <w:rPr>
            <w:rFonts w:hint="eastAsia"/>
            <w:lang w:val="en-US" w:eastAsia="zh-CN"/>
          </w:rPr>
          <w:t xml:space="preserve"> </w:t>
        </w:r>
      </w:ins>
      <w:ins w:id="667" w:author="hoof" w:date="2023-05-11T23:16:45Z">
        <w:r>
          <w:rPr>
            <w:rFonts w:hint="eastAsia"/>
            <w:lang w:val="en-US" w:eastAsia="zh-CN"/>
          </w:rPr>
          <w:t>m</w:t>
        </w:r>
      </w:ins>
      <w:ins w:id="668" w:author="hoof" w:date="2023-05-11T23:16:46Z">
        <w:r>
          <w:rPr>
            <w:rFonts w:hint="eastAsia"/>
            <w:lang w:val="en-US" w:eastAsia="zh-CN"/>
          </w:rPr>
          <w:t>ode</w:t>
        </w:r>
      </w:ins>
      <w:ins w:id="669" w:author="hoof" w:date="2023-05-11T23:16:50Z">
        <w:r>
          <w:rPr>
            <w:rFonts w:hint="eastAsia"/>
            <w:lang w:val="en-US" w:eastAsia="zh-CN"/>
          </w:rPr>
          <w:t>l</w:t>
        </w:r>
      </w:ins>
      <w:ins w:id="670" w:author="hoof" w:date="2023-05-11T23:18:19Z">
        <w:r>
          <w:rPr>
            <w:rFonts w:hint="eastAsia"/>
            <w:lang w:val="en-US" w:eastAsia="zh-CN"/>
          </w:rPr>
          <w:t xml:space="preserve"> is </w:t>
        </w:r>
      </w:ins>
      <w:ins w:id="671" w:author="hoof" w:date="2023-05-11T23:18:20Z">
        <w:r>
          <w:rPr>
            <w:rFonts w:hint="eastAsia"/>
            <w:lang w:val="en-US" w:eastAsia="zh-CN"/>
          </w:rPr>
          <w:t>int</w:t>
        </w:r>
      </w:ins>
      <w:ins w:id="672" w:author="hoof" w:date="2023-05-11T23:18:21Z">
        <w:r>
          <w:rPr>
            <w:rFonts w:hint="eastAsia"/>
            <w:lang w:val="en-US" w:eastAsia="zh-CN"/>
          </w:rPr>
          <w:t>ro</w:t>
        </w:r>
      </w:ins>
      <w:ins w:id="673" w:author="hoof" w:date="2023-05-11T23:18:28Z">
        <w:r>
          <w:rPr>
            <w:rFonts w:hint="eastAsia"/>
            <w:lang w:val="en-US" w:eastAsia="zh-CN"/>
          </w:rPr>
          <w:t>duce</w:t>
        </w:r>
      </w:ins>
      <w:ins w:id="674" w:author="hoof" w:date="2023-05-11T23:18:29Z">
        <w:r>
          <w:rPr>
            <w:rFonts w:hint="eastAsia"/>
            <w:lang w:val="en-US" w:eastAsia="zh-CN"/>
          </w:rPr>
          <w:t xml:space="preserve">d </w:t>
        </w:r>
      </w:ins>
      <w:ins w:id="675" w:author="hoof" w:date="2023-05-11T23:18:30Z">
        <w:r>
          <w:rPr>
            <w:rFonts w:hint="eastAsia"/>
            <w:lang w:val="en-US" w:eastAsia="zh-CN"/>
          </w:rPr>
          <w:t>to t</w:t>
        </w:r>
      </w:ins>
      <w:ins w:id="676" w:author="hoof" w:date="2023-05-11T23:18:31Z">
        <w:r>
          <w:rPr>
            <w:rFonts w:hint="eastAsia"/>
            <w:lang w:val="en-US" w:eastAsia="zh-CN"/>
          </w:rPr>
          <w:t>he t</w:t>
        </w:r>
      </w:ins>
      <w:ins w:id="677" w:author="hoof" w:date="2023-05-11T23:18:32Z">
        <w:r>
          <w:rPr>
            <w:rFonts w:hint="eastAsia"/>
            <w:lang w:val="en-US" w:eastAsia="zh-CN"/>
          </w:rPr>
          <w:t>ask</w:t>
        </w:r>
      </w:ins>
      <w:ins w:id="678" w:author="hoof" w:date="2023-05-11T23:18:33Z">
        <w:r>
          <w:rPr>
            <w:rFonts w:hint="eastAsia"/>
            <w:lang w:val="en-US" w:eastAsia="zh-CN"/>
          </w:rPr>
          <w:t xml:space="preserve"> a</w:t>
        </w:r>
      </w:ins>
      <w:ins w:id="679" w:author="hoof" w:date="2023-05-11T23:18:34Z">
        <w:r>
          <w:rPr>
            <w:rFonts w:hint="eastAsia"/>
            <w:lang w:val="en-US" w:eastAsia="zh-CN"/>
          </w:rPr>
          <w:t xml:space="preserve">nd </w:t>
        </w:r>
      </w:ins>
      <w:ins w:id="680" w:author="hoof" w:date="2023-05-11T23:18:37Z">
        <w:r>
          <w:rPr>
            <w:rFonts w:hint="eastAsia"/>
            <w:lang w:val="en-US" w:eastAsia="zh-CN"/>
          </w:rPr>
          <w:t>bec</w:t>
        </w:r>
      </w:ins>
      <w:ins w:id="681" w:author="hoof" w:date="2023-05-11T23:18:38Z">
        <w:r>
          <w:rPr>
            <w:rFonts w:hint="eastAsia"/>
            <w:lang w:val="en-US" w:eastAsia="zh-CN"/>
          </w:rPr>
          <w:t>om</w:t>
        </w:r>
      </w:ins>
      <w:ins w:id="682" w:author="hoof" w:date="2023-05-11T23:18:39Z">
        <w:r>
          <w:rPr>
            <w:rFonts w:hint="eastAsia"/>
            <w:lang w:val="en-US" w:eastAsia="zh-CN"/>
          </w:rPr>
          <w:t>e</w:t>
        </w:r>
      </w:ins>
      <w:ins w:id="683" w:author="hoof" w:date="2023-05-11T23:18:40Z">
        <w:r>
          <w:rPr>
            <w:rFonts w:hint="eastAsia"/>
            <w:lang w:val="en-US" w:eastAsia="zh-CN"/>
          </w:rPr>
          <w:t xml:space="preserve"> t</w:t>
        </w:r>
      </w:ins>
      <w:ins w:id="684" w:author="hoof" w:date="2023-05-11T23:18:41Z">
        <w:r>
          <w:rPr>
            <w:rFonts w:hint="eastAsia"/>
            <w:lang w:val="en-US" w:eastAsia="zh-CN"/>
          </w:rPr>
          <w:t>he m</w:t>
        </w:r>
      </w:ins>
      <w:ins w:id="685" w:author="hoof" w:date="2023-05-11T23:18:43Z">
        <w:r>
          <w:rPr>
            <w:rFonts w:hint="eastAsia"/>
            <w:lang w:val="en-US" w:eastAsia="zh-CN"/>
          </w:rPr>
          <w:t xml:space="preserve">ost </w:t>
        </w:r>
      </w:ins>
      <w:ins w:id="686" w:author="hoof" w:date="2023-05-11T23:18:44Z">
        <w:r>
          <w:rPr>
            <w:rFonts w:hint="eastAsia"/>
            <w:lang w:val="en-US" w:eastAsia="zh-CN"/>
          </w:rPr>
          <w:t>pop</w:t>
        </w:r>
      </w:ins>
      <w:ins w:id="687" w:author="hoof" w:date="2023-05-11T23:18:45Z">
        <w:r>
          <w:rPr>
            <w:rFonts w:hint="eastAsia"/>
            <w:lang w:val="en-US" w:eastAsia="zh-CN"/>
          </w:rPr>
          <w:t>ular</w:t>
        </w:r>
      </w:ins>
      <w:ins w:id="688" w:author="hoof" w:date="2023-05-11T23:18:46Z">
        <w:r>
          <w:rPr>
            <w:rFonts w:hint="eastAsia"/>
            <w:lang w:val="en-US" w:eastAsia="zh-CN"/>
          </w:rPr>
          <w:t xml:space="preserve"> </w:t>
        </w:r>
      </w:ins>
      <w:ins w:id="689" w:author="hoof" w:date="2023-05-11T23:18:47Z">
        <w:r>
          <w:rPr>
            <w:rFonts w:hint="eastAsia"/>
            <w:lang w:val="en-US" w:eastAsia="zh-CN"/>
          </w:rPr>
          <w:t>fr</w:t>
        </w:r>
      </w:ins>
      <w:ins w:id="690" w:author="hoof" w:date="2023-05-11T23:18:48Z">
        <w:r>
          <w:rPr>
            <w:rFonts w:hint="eastAsia"/>
            <w:lang w:val="en-US" w:eastAsia="zh-CN"/>
          </w:rPr>
          <w:t>ame</w:t>
        </w:r>
      </w:ins>
      <w:ins w:id="691" w:author="hoof" w:date="2023-05-11T23:18:49Z">
        <w:r>
          <w:rPr>
            <w:rFonts w:hint="eastAsia"/>
            <w:lang w:val="en-US" w:eastAsia="zh-CN"/>
          </w:rPr>
          <w:t>w</w:t>
        </w:r>
      </w:ins>
      <w:ins w:id="692" w:author="hoof" w:date="2023-05-11T23:18:53Z">
        <w:r>
          <w:rPr>
            <w:rFonts w:hint="eastAsia"/>
            <w:lang w:val="en-US" w:eastAsia="zh-CN"/>
          </w:rPr>
          <w:t>ork</w:t>
        </w:r>
      </w:ins>
      <w:ins w:id="693" w:author="hoof" w:date="2023-05-11T23:18:58Z">
        <w:r>
          <w:rPr>
            <w:rFonts w:hint="eastAsia"/>
            <w:lang w:val="en-US" w:eastAsia="zh-CN"/>
          </w:rPr>
          <w:t xml:space="preserve"> </w:t>
        </w:r>
      </w:ins>
      <w:ins w:id="694" w:author="hoof" w:date="2023-05-11T23:18:59Z">
        <w:r>
          <w:rPr>
            <w:rFonts w:hint="eastAsia"/>
            <w:lang w:val="en-US" w:eastAsia="zh-CN"/>
          </w:rPr>
          <w:t>be</w:t>
        </w:r>
      </w:ins>
      <w:ins w:id="695" w:author="hoof" w:date="2023-05-11T23:19:00Z">
        <w:r>
          <w:rPr>
            <w:rFonts w:hint="eastAsia"/>
            <w:lang w:val="en-US" w:eastAsia="zh-CN"/>
          </w:rPr>
          <w:t>cau</w:t>
        </w:r>
      </w:ins>
      <w:ins w:id="696" w:author="hoof" w:date="2023-05-11T23:19:01Z">
        <w:r>
          <w:rPr>
            <w:rFonts w:hint="eastAsia"/>
            <w:lang w:val="en-US" w:eastAsia="zh-CN"/>
          </w:rPr>
          <w:t xml:space="preserve">se </w:t>
        </w:r>
      </w:ins>
      <w:ins w:id="697" w:author="hoof" w:date="2023-05-11T23:19:02Z">
        <w:r>
          <w:rPr>
            <w:rFonts w:hint="eastAsia"/>
            <w:lang w:val="en-US" w:eastAsia="zh-CN"/>
          </w:rPr>
          <w:t xml:space="preserve">of </w:t>
        </w:r>
      </w:ins>
      <w:ins w:id="698" w:author="hoof" w:date="2023-05-11T23:19:10Z">
        <w:r>
          <w:rPr>
            <w:rFonts w:hint="eastAsia"/>
            <w:lang w:val="en-US" w:eastAsia="zh-CN"/>
          </w:rPr>
          <w:t>i</w:t>
        </w:r>
      </w:ins>
      <w:ins w:id="699" w:author="hoof" w:date="2023-05-11T23:19:11Z">
        <w:r>
          <w:rPr>
            <w:rFonts w:hint="eastAsia"/>
            <w:lang w:val="en-US" w:eastAsia="zh-CN"/>
          </w:rPr>
          <w:t>ts</w:t>
        </w:r>
      </w:ins>
      <w:ins w:id="700" w:author="hoof" w:date="2023-05-11T23:19:12Z">
        <w:r>
          <w:rPr>
            <w:rFonts w:hint="eastAsia"/>
            <w:lang w:val="en-US" w:eastAsia="zh-CN"/>
          </w:rPr>
          <w:t xml:space="preserve"> a</w:t>
        </w:r>
      </w:ins>
      <w:ins w:id="701" w:author="hoof" w:date="2023-05-11T23:19:13Z">
        <w:r>
          <w:rPr>
            <w:rFonts w:hint="eastAsia"/>
            <w:lang w:val="en-US" w:eastAsia="zh-CN"/>
          </w:rPr>
          <w:t>b</w:t>
        </w:r>
      </w:ins>
      <w:ins w:id="702" w:author="hoof" w:date="2023-05-11T23:19:14Z">
        <w:r>
          <w:rPr>
            <w:rFonts w:hint="eastAsia"/>
            <w:lang w:val="en-US" w:eastAsia="zh-CN"/>
          </w:rPr>
          <w:t>ili</w:t>
        </w:r>
      </w:ins>
      <w:ins w:id="703" w:author="hoof" w:date="2023-05-11T23:19:15Z">
        <w:r>
          <w:rPr>
            <w:rFonts w:hint="eastAsia"/>
            <w:lang w:val="en-US" w:eastAsia="zh-CN"/>
          </w:rPr>
          <w:t xml:space="preserve">ty </w:t>
        </w:r>
      </w:ins>
      <w:ins w:id="704" w:author="hoof" w:date="2023-05-11T23:19:16Z">
        <w:r>
          <w:rPr>
            <w:rFonts w:hint="eastAsia"/>
            <w:lang w:val="en-US" w:eastAsia="zh-CN"/>
          </w:rPr>
          <w:t>t</w:t>
        </w:r>
      </w:ins>
      <w:ins w:id="705" w:author="hoof" w:date="2023-05-11T23:19:17Z">
        <w:r>
          <w:rPr>
            <w:rFonts w:hint="eastAsia"/>
            <w:lang w:val="en-US" w:eastAsia="zh-CN"/>
          </w:rPr>
          <w:t xml:space="preserve">o </w:t>
        </w:r>
      </w:ins>
      <w:ins w:id="706" w:author="hoof" w:date="2023-05-11T23:19:21Z">
        <w:r>
          <w:rPr>
            <w:rFonts w:hint="eastAsia"/>
            <w:lang w:val="en-US" w:eastAsia="zh-CN"/>
          </w:rPr>
          <w:t>c</w:t>
        </w:r>
      </w:ins>
      <w:ins w:id="707" w:author="hoof" w:date="2023-05-11T23:19:22Z">
        <w:r>
          <w:rPr>
            <w:rFonts w:hint="eastAsia"/>
            <w:lang w:val="en-US" w:eastAsia="zh-CN"/>
          </w:rPr>
          <w:t>ap</w:t>
        </w:r>
      </w:ins>
      <w:ins w:id="708" w:author="hoof" w:date="2023-05-11T23:19:23Z">
        <w:r>
          <w:rPr>
            <w:rFonts w:hint="eastAsia"/>
            <w:lang w:val="en-US" w:eastAsia="zh-CN"/>
          </w:rPr>
          <w:t>tur</w:t>
        </w:r>
      </w:ins>
      <w:ins w:id="709" w:author="hoof" w:date="2023-05-11T23:19:24Z">
        <w:r>
          <w:rPr>
            <w:rFonts w:hint="eastAsia"/>
            <w:lang w:val="en-US" w:eastAsia="zh-CN"/>
          </w:rPr>
          <w:t>e</w:t>
        </w:r>
      </w:ins>
      <w:ins w:id="710" w:author="hoof" w:date="2023-05-11T23:19:25Z">
        <w:r>
          <w:rPr>
            <w:rFonts w:hint="eastAsia"/>
            <w:lang w:val="en-US" w:eastAsia="zh-CN"/>
          </w:rPr>
          <w:t xml:space="preserve"> </w:t>
        </w:r>
      </w:ins>
      <w:ins w:id="711" w:author="hoof" w:date="2023-05-11T23:19:26Z">
        <w:r>
          <w:rPr>
            <w:rFonts w:hint="eastAsia"/>
            <w:lang w:val="en-US" w:eastAsia="zh-CN"/>
          </w:rPr>
          <w:t>lo</w:t>
        </w:r>
      </w:ins>
      <w:ins w:id="712" w:author="hoof" w:date="2023-05-11T23:19:27Z">
        <w:r>
          <w:rPr>
            <w:rFonts w:hint="eastAsia"/>
            <w:lang w:val="en-US" w:eastAsia="zh-CN"/>
          </w:rPr>
          <w:t>ng-r</w:t>
        </w:r>
      </w:ins>
      <w:ins w:id="713" w:author="hoof" w:date="2023-05-11T23:19:28Z">
        <w:r>
          <w:rPr>
            <w:rFonts w:hint="eastAsia"/>
            <w:lang w:val="en-US" w:eastAsia="zh-CN"/>
          </w:rPr>
          <w:t>ang</w:t>
        </w:r>
      </w:ins>
      <w:ins w:id="714" w:author="hoof" w:date="2023-05-11T23:19:29Z">
        <w:r>
          <w:rPr>
            <w:rFonts w:hint="eastAsia"/>
            <w:lang w:val="en-US" w:eastAsia="zh-CN"/>
          </w:rPr>
          <w:t xml:space="preserve">e </w:t>
        </w:r>
      </w:ins>
      <w:ins w:id="715" w:author="hoof" w:date="2023-05-11T23:19:31Z">
        <w:r>
          <w:rPr>
            <w:rFonts w:hint="eastAsia"/>
            <w:lang w:val="en-US" w:eastAsia="zh-CN"/>
          </w:rPr>
          <w:t>co</w:t>
        </w:r>
      </w:ins>
      <w:ins w:id="716" w:author="hoof" w:date="2023-05-11T23:19:32Z">
        <w:r>
          <w:rPr>
            <w:rFonts w:hint="eastAsia"/>
            <w:lang w:val="en-US" w:eastAsia="zh-CN"/>
          </w:rPr>
          <w:t>rr</w:t>
        </w:r>
      </w:ins>
      <w:ins w:id="717" w:author="hoof" w:date="2023-05-11T23:19:33Z">
        <w:r>
          <w:rPr>
            <w:rFonts w:hint="eastAsia"/>
            <w:lang w:val="en-US" w:eastAsia="zh-CN"/>
          </w:rPr>
          <w:t>elati</w:t>
        </w:r>
      </w:ins>
      <w:ins w:id="718" w:author="hoof" w:date="2023-05-11T23:19:34Z">
        <w:r>
          <w:rPr>
            <w:rFonts w:hint="eastAsia"/>
            <w:lang w:val="en-US" w:eastAsia="zh-CN"/>
          </w:rPr>
          <w:t>on</w:t>
        </w:r>
      </w:ins>
      <w:ins w:id="719" w:author="hoof" w:date="2023-05-11T23:19:35Z">
        <w:r>
          <w:rPr>
            <w:rFonts w:hint="eastAsia"/>
            <w:lang w:val="en-US" w:eastAsia="zh-CN"/>
          </w:rPr>
          <w:t>s</w:t>
        </w:r>
      </w:ins>
      <w:ins w:id="720" w:author="hoof" w:date="2023-05-11T23:19:36Z">
        <w:r>
          <w:rPr>
            <w:rFonts w:hint="eastAsia"/>
            <w:lang w:val="en-US" w:eastAsia="zh-CN"/>
          </w:rPr>
          <w:t xml:space="preserve"> </w:t>
        </w:r>
      </w:ins>
      <w:ins w:id="721" w:author="hoof" w:date="2023-05-11T23:19:52Z">
        <w:r>
          <w:rPr>
            <w:rFonts w:hint="eastAsia"/>
            <w:lang w:val="en-US" w:eastAsia="zh-CN"/>
          </w:rPr>
          <w:t>a</w:t>
        </w:r>
      </w:ins>
      <w:ins w:id="722" w:author="hoof" w:date="2023-05-11T23:19:54Z">
        <w:r>
          <w:rPr>
            <w:rFonts w:hint="eastAsia"/>
            <w:lang w:val="en-US" w:eastAsia="zh-CN"/>
          </w:rPr>
          <w:t>nd</w:t>
        </w:r>
      </w:ins>
      <w:ins w:id="723" w:author="hoof" w:date="2023-05-11T23:20:00Z">
        <w:r>
          <w:rPr>
            <w:rFonts w:hint="eastAsia"/>
            <w:lang w:val="en-US" w:eastAsia="zh-CN"/>
          </w:rPr>
          <w:t xml:space="preserve"> </w:t>
        </w:r>
      </w:ins>
      <w:ins w:id="724" w:author="hoof" w:date="2023-05-11T23:20:32Z">
        <w:r>
          <w:rPr>
            <w:rFonts w:hint="eastAsia"/>
            <w:lang w:val="en-US" w:eastAsia="zh-CN"/>
          </w:rPr>
          <w:t>m</w:t>
        </w:r>
      </w:ins>
      <w:ins w:id="725" w:author="hoof" w:date="2023-05-11T23:20:33Z">
        <w:r>
          <w:rPr>
            <w:rFonts w:hint="eastAsia"/>
            <w:lang w:val="en-US" w:eastAsia="zh-CN"/>
          </w:rPr>
          <w:t>e</w:t>
        </w:r>
      </w:ins>
      <w:ins w:id="726" w:author="hoof" w:date="2023-05-11T23:20:34Z">
        <w:r>
          <w:rPr>
            <w:rFonts w:hint="eastAsia"/>
            <w:lang w:val="en-US" w:eastAsia="zh-CN"/>
          </w:rPr>
          <w:t>rit</w:t>
        </w:r>
      </w:ins>
      <w:ins w:id="727" w:author="hoof" w:date="2023-05-11T23:20:35Z">
        <w:r>
          <w:rPr>
            <w:rFonts w:hint="eastAsia"/>
            <w:lang w:val="en-US" w:eastAsia="zh-CN"/>
          </w:rPr>
          <w:t xml:space="preserve">s </w:t>
        </w:r>
      </w:ins>
      <w:ins w:id="728" w:author="hoof" w:date="2023-05-11T23:20:44Z">
        <w:r>
          <w:rPr>
            <w:rFonts w:hint="eastAsia"/>
            <w:lang w:val="en-US" w:eastAsia="zh-CN"/>
          </w:rPr>
          <w:t>o</w:t>
        </w:r>
      </w:ins>
      <w:ins w:id="729" w:author="hoof" w:date="2023-05-11T23:20:45Z">
        <w:r>
          <w:rPr>
            <w:rFonts w:hint="eastAsia"/>
            <w:lang w:val="en-US" w:eastAsia="zh-CN"/>
          </w:rPr>
          <w:t xml:space="preserve">f </w:t>
        </w:r>
      </w:ins>
      <w:ins w:id="730" w:author="hoof" w:date="2023-05-11T23:20:46Z">
        <w:r>
          <w:rPr>
            <w:rFonts w:hint="eastAsia"/>
            <w:lang w:val="en-US" w:eastAsia="zh-CN"/>
          </w:rPr>
          <w:t>bo</w:t>
        </w:r>
      </w:ins>
      <w:ins w:id="731" w:author="hoof" w:date="2023-05-11T23:20:47Z">
        <w:r>
          <w:rPr>
            <w:rFonts w:hint="eastAsia"/>
            <w:lang w:val="en-US" w:eastAsia="zh-CN"/>
          </w:rPr>
          <w:t>th p</w:t>
        </w:r>
      </w:ins>
      <w:ins w:id="732" w:author="hoof" w:date="2023-05-11T23:20:48Z">
        <w:r>
          <w:rPr>
            <w:rFonts w:hint="eastAsia"/>
            <w:lang w:val="en-US" w:eastAsia="zh-CN"/>
          </w:rPr>
          <w:t>ara</w:t>
        </w:r>
      </w:ins>
      <w:ins w:id="733" w:author="hoof" w:date="2023-05-11T23:20:49Z">
        <w:r>
          <w:rPr>
            <w:rFonts w:hint="eastAsia"/>
            <w:lang w:val="en-US" w:eastAsia="zh-CN"/>
          </w:rPr>
          <w:t>lle</w:t>
        </w:r>
      </w:ins>
      <w:ins w:id="734" w:author="hoof" w:date="2023-05-11T23:20:50Z">
        <w:r>
          <w:rPr>
            <w:rFonts w:hint="eastAsia"/>
            <w:lang w:val="en-US" w:eastAsia="zh-CN"/>
          </w:rPr>
          <w:t>l tr</w:t>
        </w:r>
      </w:ins>
      <w:ins w:id="735" w:author="hoof" w:date="2023-05-11T23:20:51Z">
        <w:r>
          <w:rPr>
            <w:rFonts w:hint="eastAsia"/>
            <w:lang w:val="en-US" w:eastAsia="zh-CN"/>
          </w:rPr>
          <w:t>ain</w:t>
        </w:r>
      </w:ins>
      <w:ins w:id="736" w:author="hoof" w:date="2023-05-11T23:20:52Z">
        <w:r>
          <w:rPr>
            <w:rFonts w:hint="eastAsia"/>
            <w:lang w:val="en-US" w:eastAsia="zh-CN"/>
          </w:rPr>
          <w:t>in</w:t>
        </w:r>
      </w:ins>
      <w:ins w:id="737" w:author="hoof" w:date="2023-05-11T23:20:53Z">
        <w:r>
          <w:rPr>
            <w:rFonts w:hint="eastAsia"/>
            <w:lang w:val="en-US" w:eastAsia="zh-CN"/>
          </w:rPr>
          <w:t>g an</w:t>
        </w:r>
      </w:ins>
      <w:ins w:id="738" w:author="hoof" w:date="2023-05-11T23:20:54Z">
        <w:r>
          <w:rPr>
            <w:rFonts w:hint="eastAsia"/>
            <w:lang w:val="en-US" w:eastAsia="zh-CN"/>
          </w:rPr>
          <w:t>d d</w:t>
        </w:r>
      </w:ins>
      <w:ins w:id="739" w:author="hoof" w:date="2023-05-11T23:20:55Z">
        <w:r>
          <w:rPr>
            <w:rFonts w:hint="eastAsia"/>
            <w:lang w:val="en-US" w:eastAsia="zh-CN"/>
          </w:rPr>
          <w:t>ynam</w:t>
        </w:r>
      </w:ins>
      <w:ins w:id="740" w:author="hoof" w:date="2023-05-11T23:20:56Z">
        <w:r>
          <w:rPr>
            <w:rFonts w:hint="eastAsia"/>
            <w:lang w:val="en-US" w:eastAsia="zh-CN"/>
          </w:rPr>
          <w:t>ic</w:t>
        </w:r>
      </w:ins>
      <w:ins w:id="741" w:author="hoof" w:date="2023-05-11T23:20:58Z">
        <w:r>
          <w:rPr>
            <w:rFonts w:hint="eastAsia"/>
            <w:lang w:val="en-US" w:eastAsia="zh-CN"/>
          </w:rPr>
          <w:t xml:space="preserve"> </w:t>
        </w:r>
      </w:ins>
      <w:ins w:id="742" w:author="hoof" w:date="2023-05-11T23:20:59Z">
        <w:r>
          <w:rPr>
            <w:rFonts w:hint="eastAsia"/>
            <w:lang w:val="en-US" w:eastAsia="zh-CN"/>
          </w:rPr>
          <w:t>con</w:t>
        </w:r>
      </w:ins>
      <w:ins w:id="743" w:author="hoof" w:date="2023-05-11T23:21:00Z">
        <w:r>
          <w:rPr>
            <w:rFonts w:hint="eastAsia"/>
            <w:lang w:val="en-US" w:eastAsia="zh-CN"/>
          </w:rPr>
          <w:t xml:space="preserve">text </w:t>
        </w:r>
      </w:ins>
      <w:ins w:id="744" w:author="hoof" w:date="2023-05-11T23:21:01Z">
        <w:r>
          <w:rPr>
            <w:rFonts w:hint="eastAsia"/>
            <w:lang w:val="en-US" w:eastAsia="zh-CN"/>
          </w:rPr>
          <w:t>wind</w:t>
        </w:r>
      </w:ins>
      <w:ins w:id="745" w:author="hoof" w:date="2023-05-11T23:21:02Z">
        <w:r>
          <w:rPr>
            <w:rFonts w:hint="eastAsia"/>
            <w:lang w:val="en-US" w:eastAsia="zh-CN"/>
          </w:rPr>
          <w:t xml:space="preserve">ow </w:t>
        </w:r>
      </w:ins>
      <w:ins w:id="746" w:author="hoof" w:date="2023-05-11T23:21:03Z">
        <w:r>
          <w:rPr>
            <w:rFonts w:hint="eastAsia"/>
            <w:lang w:val="en-US" w:eastAsia="zh-CN"/>
          </w:rPr>
          <w:t>mod</w:t>
        </w:r>
      </w:ins>
      <w:ins w:id="747" w:author="hoof" w:date="2023-05-11T23:34:47Z">
        <w:r>
          <w:rPr>
            <w:rFonts w:hint="eastAsia"/>
            <w:lang w:val="en-US" w:eastAsia="zh-CN"/>
          </w:rPr>
          <w:t>e</w:t>
        </w:r>
      </w:ins>
      <w:ins w:id="748" w:author="hoof" w:date="2023-05-11T23:21:04Z">
        <w:r>
          <w:rPr>
            <w:rFonts w:hint="eastAsia"/>
            <w:lang w:val="en-US" w:eastAsia="zh-CN"/>
          </w:rPr>
          <w:t>ling</w:t>
        </w:r>
      </w:ins>
      <w:ins w:id="749" w:author="hoof" w:date="2023-05-11T23:21:05Z">
        <w:r>
          <w:rPr>
            <w:rFonts w:hint="eastAsia"/>
            <w:lang w:val="en-US" w:eastAsia="zh-CN"/>
          </w:rPr>
          <w:t>.</w:t>
        </w:r>
      </w:ins>
      <w:ins w:id="750" w:author="hoof" w:date="2023-05-11T23:21:12Z">
        <w:r>
          <w:rPr>
            <w:rFonts w:hint="eastAsia"/>
            <w:lang w:val="en-US" w:eastAsia="zh-CN"/>
          </w:rPr>
          <w:t>~</w:t>
        </w:r>
      </w:ins>
      <w:ins w:id="751" w:author="hoof" w:date="2023-05-11T23:21:13Z">
        <w:r>
          <w:rPr>
            <w:rFonts w:hint="eastAsia"/>
            <w:lang w:val="en-US" w:eastAsia="zh-CN"/>
          </w:rPr>
          <w:t>\</w:t>
        </w:r>
      </w:ins>
      <w:ins w:id="752" w:author="hoof" w:date="2023-05-11T23:21:14Z">
        <w:r>
          <w:rPr>
            <w:rFonts w:hint="eastAsia"/>
            <w:lang w:val="en-US" w:eastAsia="zh-CN"/>
          </w:rPr>
          <w:t>ci</w:t>
        </w:r>
      </w:ins>
      <w:ins w:id="753" w:author="hoof" w:date="2023-05-11T23:21:15Z">
        <w:r>
          <w:rPr>
            <w:rFonts w:hint="eastAsia"/>
            <w:lang w:val="en-US" w:eastAsia="zh-CN"/>
          </w:rPr>
          <w:t>te{</w:t>
        </w:r>
      </w:ins>
      <w:ins w:id="754" w:author="hoof" w:date="2023-05-11T23:22:18Z">
        <w:r>
          <w:rPr>
            <w:i w:val="0"/>
            <w:iCs w:val="0"/>
            <w:caps w:val="0"/>
            <w:color w:val="000000"/>
            <w:spacing w:val="0"/>
          </w:rPr>
          <w:t>vaswani2017attention</w:t>
        </w:r>
      </w:ins>
      <w:ins w:id="755" w:author="hoof" w:date="2023-05-11T23:21:15Z">
        <w:r>
          <w:rPr>
            <w:rFonts w:hint="eastAsia"/>
            <w:lang w:val="en-US" w:eastAsia="zh-CN"/>
          </w:rPr>
          <w:t>}</w:t>
        </w:r>
      </w:ins>
      <w:ins w:id="756" w:author="hoof" w:date="2023-05-11T23:09:57Z">
        <w:r>
          <w:rPr>
            <w:rFonts w:hint="eastAsia"/>
            <w:lang w:val="en-US" w:eastAsia="zh-CN"/>
          </w:rPr>
          <w:t xml:space="preserve"> </w:t>
        </w:r>
      </w:ins>
    </w:p>
    <w:p>
      <w:pPr>
        <w:rPr>
          <w:rFonts w:hint="default"/>
          <w:lang w:val="en-US" w:eastAsia="zh-CN"/>
        </w:rPr>
      </w:pPr>
    </w:p>
    <w:p>
      <w:pPr>
        <w:rPr>
          <w:rFonts w:hint="eastAsia"/>
        </w:rPr>
      </w:pPr>
      <w:r>
        <w:rPr>
          <w:rFonts w:hint="eastAsia"/>
        </w:rPr>
        <w:t xml:space="preserve">\subsection{Stylized dialogue generation} </w:t>
      </w:r>
    </w:p>
    <w:p>
      <w:pPr>
        <w:rPr>
          <w:ins w:id="757" w:author="hoof" w:date="2023-05-11T23:36:07Z"/>
          <w:rFonts w:hint="eastAsia"/>
        </w:rPr>
      </w:pPr>
      <w:r>
        <w:rPr>
          <w:rFonts w:hint="eastAsia"/>
        </w:rPr>
        <w:t xml:space="preserve">Stylized dialogue generation refers to generate a response in the target style. </w:t>
      </w:r>
      <w:ins w:id="758" w:author="hoof" w:date="2023-05-11T21:37:55Z">
        <w:r>
          <w:rPr>
            <w:rFonts w:hint="eastAsia"/>
            <w:lang w:val="en-US" w:eastAsia="zh-CN"/>
          </w:rPr>
          <w:t>Thi</w:t>
        </w:r>
      </w:ins>
      <w:ins w:id="759" w:author="hoof" w:date="2023-05-11T21:37:56Z">
        <w:r>
          <w:rPr>
            <w:rFonts w:hint="eastAsia"/>
            <w:lang w:val="en-US" w:eastAsia="zh-CN"/>
          </w:rPr>
          <w:t xml:space="preserve">s </w:t>
        </w:r>
      </w:ins>
      <w:ins w:id="760" w:author="hoof" w:date="2023-05-11T21:37:57Z">
        <w:r>
          <w:rPr>
            <w:rFonts w:hint="eastAsia"/>
            <w:lang w:val="en-US" w:eastAsia="zh-CN"/>
          </w:rPr>
          <w:t>tas</w:t>
        </w:r>
      </w:ins>
      <w:ins w:id="761" w:author="hoof" w:date="2023-05-11T21:38:26Z">
        <w:r>
          <w:rPr>
            <w:rFonts w:hint="eastAsia"/>
            <w:lang w:val="en-US" w:eastAsia="zh-CN"/>
          </w:rPr>
          <w:t xml:space="preserve">k </w:t>
        </w:r>
      </w:ins>
      <w:ins w:id="762" w:author="hoof" w:date="2023-05-11T21:43:43Z">
        <w:r>
          <w:rPr>
            <w:rFonts w:hint="eastAsia"/>
            <w:lang w:val="en-US" w:eastAsia="zh-CN"/>
          </w:rPr>
          <w:t>has</w:t>
        </w:r>
      </w:ins>
      <w:ins w:id="763" w:author="hoof" w:date="2023-05-11T21:43:45Z">
        <w:r>
          <w:rPr>
            <w:rFonts w:hint="eastAsia"/>
            <w:lang w:val="en-US" w:eastAsia="zh-CN"/>
          </w:rPr>
          <w:t xml:space="preserve"> </w:t>
        </w:r>
      </w:ins>
      <w:ins w:id="764" w:author="hoof" w:date="2023-05-11T21:39:03Z">
        <w:r>
          <w:rPr>
            <w:rFonts w:hint="eastAsia"/>
            <w:lang w:val="en-US" w:eastAsia="zh-CN"/>
          </w:rPr>
          <w:t>be</w:t>
        </w:r>
      </w:ins>
      <w:ins w:id="765" w:author="hoof" w:date="2023-05-11T21:39:04Z">
        <w:r>
          <w:rPr>
            <w:rFonts w:hint="eastAsia"/>
            <w:lang w:val="en-US" w:eastAsia="zh-CN"/>
          </w:rPr>
          <w:t>com</w:t>
        </w:r>
      </w:ins>
      <w:ins w:id="766" w:author="hoof" w:date="2023-05-11T21:43:52Z">
        <w:r>
          <w:rPr>
            <w:rFonts w:hint="eastAsia"/>
            <w:lang w:val="en-US" w:eastAsia="zh-CN"/>
          </w:rPr>
          <w:t>e</w:t>
        </w:r>
      </w:ins>
      <w:ins w:id="767" w:author="hoof" w:date="2023-05-11T21:39:05Z">
        <w:r>
          <w:rPr>
            <w:rFonts w:hint="eastAsia"/>
            <w:lang w:val="en-US" w:eastAsia="zh-CN"/>
          </w:rPr>
          <w:t xml:space="preserve"> a </w:t>
        </w:r>
      </w:ins>
      <w:ins w:id="768" w:author="hoof" w:date="2023-05-11T21:39:06Z">
        <w:r>
          <w:rPr>
            <w:rFonts w:hint="eastAsia"/>
            <w:lang w:val="en-US" w:eastAsia="zh-CN"/>
          </w:rPr>
          <w:t>ho</w:t>
        </w:r>
      </w:ins>
      <w:ins w:id="769" w:author="hoof" w:date="2023-05-11T21:39:07Z">
        <w:r>
          <w:rPr>
            <w:rFonts w:hint="eastAsia"/>
            <w:lang w:val="en-US" w:eastAsia="zh-CN"/>
          </w:rPr>
          <w:t>t sp</w:t>
        </w:r>
      </w:ins>
      <w:ins w:id="770" w:author="hoof" w:date="2023-05-11T21:39:08Z">
        <w:r>
          <w:rPr>
            <w:rFonts w:hint="eastAsia"/>
            <w:lang w:val="en-US" w:eastAsia="zh-CN"/>
          </w:rPr>
          <w:t>ot</w:t>
        </w:r>
      </w:ins>
      <w:ins w:id="771" w:author="hoof" w:date="2023-05-11T21:40:57Z">
        <w:r>
          <w:rPr>
            <w:rFonts w:hint="eastAsia"/>
            <w:lang w:val="en-US" w:eastAsia="zh-CN"/>
          </w:rPr>
          <w:t xml:space="preserve"> of </w:t>
        </w:r>
      </w:ins>
      <w:ins w:id="772" w:author="hoof" w:date="2023-05-11T21:40:58Z">
        <w:r>
          <w:rPr>
            <w:rFonts w:hint="eastAsia"/>
            <w:lang w:val="en-US" w:eastAsia="zh-CN"/>
          </w:rPr>
          <w:t>resea</w:t>
        </w:r>
      </w:ins>
      <w:ins w:id="773" w:author="hoof" w:date="2023-05-11T21:40:59Z">
        <w:r>
          <w:rPr>
            <w:rFonts w:hint="eastAsia"/>
            <w:lang w:val="en-US" w:eastAsia="zh-CN"/>
          </w:rPr>
          <w:t>rch</w:t>
        </w:r>
      </w:ins>
      <w:ins w:id="774" w:author="hoof" w:date="2023-05-11T21:39:08Z">
        <w:r>
          <w:rPr>
            <w:rFonts w:hint="eastAsia"/>
            <w:lang w:val="en-US" w:eastAsia="zh-CN"/>
          </w:rPr>
          <w:t xml:space="preserve"> </w:t>
        </w:r>
      </w:ins>
      <w:ins w:id="775" w:author="hoof" w:date="2023-05-11T21:39:17Z">
        <w:r>
          <w:rPr>
            <w:rFonts w:hint="eastAsia"/>
            <w:lang w:val="en-US" w:eastAsia="zh-CN"/>
          </w:rPr>
          <w:t>d</w:t>
        </w:r>
      </w:ins>
      <w:ins w:id="776" w:author="hoof" w:date="2023-05-11T21:39:18Z">
        <w:r>
          <w:rPr>
            <w:rFonts w:hint="eastAsia"/>
            <w:lang w:val="en-US" w:eastAsia="zh-CN"/>
          </w:rPr>
          <w:t>ue t</w:t>
        </w:r>
      </w:ins>
      <w:ins w:id="777" w:author="hoof" w:date="2023-05-11T21:39:19Z">
        <w:r>
          <w:rPr>
            <w:rFonts w:hint="eastAsia"/>
            <w:lang w:val="en-US" w:eastAsia="zh-CN"/>
          </w:rPr>
          <w:t xml:space="preserve">o </w:t>
        </w:r>
      </w:ins>
      <w:ins w:id="778" w:author="hoof" w:date="2023-05-11T21:41:07Z">
        <w:r>
          <w:rPr>
            <w:rFonts w:hint="eastAsia"/>
            <w:lang w:val="en-US" w:eastAsia="zh-CN"/>
          </w:rPr>
          <w:t>i</w:t>
        </w:r>
      </w:ins>
      <w:ins w:id="779" w:author="hoof" w:date="2023-05-11T21:41:08Z">
        <w:r>
          <w:rPr>
            <w:rFonts w:hint="eastAsia"/>
            <w:lang w:val="en-US" w:eastAsia="zh-CN"/>
          </w:rPr>
          <w:t>ts</w:t>
        </w:r>
      </w:ins>
      <w:ins w:id="780" w:author="hoof" w:date="2023-05-11T21:40:19Z">
        <w:r>
          <w:rPr>
            <w:rFonts w:hint="eastAsia"/>
            <w:lang w:val="en-US" w:eastAsia="zh-CN"/>
          </w:rPr>
          <w:t xml:space="preserve"> </w:t>
        </w:r>
      </w:ins>
      <w:ins w:id="781" w:author="hoof" w:date="2023-05-11T21:40:20Z">
        <w:r>
          <w:rPr>
            <w:rFonts w:hint="eastAsia"/>
            <w:lang w:val="en-US" w:eastAsia="zh-CN"/>
          </w:rPr>
          <w:t>wi</w:t>
        </w:r>
      </w:ins>
      <w:ins w:id="782" w:author="hoof" w:date="2023-05-11T21:40:21Z">
        <w:r>
          <w:rPr>
            <w:rFonts w:hint="eastAsia"/>
            <w:lang w:val="en-US" w:eastAsia="zh-CN"/>
          </w:rPr>
          <w:t>d</w:t>
        </w:r>
      </w:ins>
      <w:ins w:id="783" w:author="hoof" w:date="2023-05-11T21:40:23Z">
        <w:r>
          <w:rPr>
            <w:rFonts w:hint="eastAsia"/>
            <w:lang w:val="en-US" w:eastAsia="zh-CN"/>
          </w:rPr>
          <w:t>e</w:t>
        </w:r>
      </w:ins>
      <w:ins w:id="784" w:author="hoof" w:date="2023-05-11T21:39:25Z">
        <w:r>
          <w:rPr>
            <w:rFonts w:hint="eastAsia"/>
            <w:lang w:val="en-US" w:eastAsia="zh-CN"/>
          </w:rPr>
          <w:t xml:space="preserve"> </w:t>
        </w:r>
      </w:ins>
      <w:ins w:id="785" w:author="hoof" w:date="2023-05-11T21:39:26Z">
        <w:r>
          <w:rPr>
            <w:rFonts w:hint="eastAsia"/>
            <w:lang w:val="en-US" w:eastAsia="zh-CN"/>
          </w:rPr>
          <w:t>app</w:t>
        </w:r>
      </w:ins>
      <w:ins w:id="786" w:author="hoof" w:date="2023-05-11T21:39:27Z">
        <w:r>
          <w:rPr>
            <w:rFonts w:hint="eastAsia"/>
            <w:lang w:val="en-US" w:eastAsia="zh-CN"/>
          </w:rPr>
          <w:t>lica</w:t>
        </w:r>
      </w:ins>
      <w:ins w:id="787" w:author="hoof" w:date="2023-05-11T21:39:30Z">
        <w:r>
          <w:rPr>
            <w:rFonts w:hint="eastAsia"/>
            <w:lang w:val="en-US" w:eastAsia="zh-CN"/>
          </w:rPr>
          <w:t>t</w:t>
        </w:r>
      </w:ins>
      <w:ins w:id="788" w:author="hoof" w:date="2023-05-11T21:39:31Z">
        <w:r>
          <w:rPr>
            <w:rFonts w:hint="eastAsia"/>
            <w:lang w:val="en-US" w:eastAsia="zh-CN"/>
          </w:rPr>
          <w:t>ions</w:t>
        </w:r>
      </w:ins>
      <w:ins w:id="789" w:author="hoof" w:date="2023-05-11T21:40:27Z">
        <w:r>
          <w:rPr>
            <w:rFonts w:hint="eastAsia"/>
            <w:lang w:val="en-US" w:eastAsia="zh-CN"/>
          </w:rPr>
          <w:t xml:space="preserve"> </w:t>
        </w:r>
      </w:ins>
      <w:ins w:id="790" w:author="hoof" w:date="2023-05-11T21:41:13Z">
        <w:r>
          <w:rPr>
            <w:rFonts w:hint="eastAsia"/>
            <w:lang w:val="en-US" w:eastAsia="zh-CN"/>
          </w:rPr>
          <w:t>in</w:t>
        </w:r>
      </w:ins>
      <w:ins w:id="791" w:author="hoof" w:date="2023-05-11T21:40:28Z">
        <w:r>
          <w:rPr>
            <w:rFonts w:hint="eastAsia"/>
            <w:lang w:val="en-US" w:eastAsia="zh-CN"/>
          </w:rPr>
          <w:t xml:space="preserve"> on</w:t>
        </w:r>
      </w:ins>
      <w:ins w:id="792" w:author="hoof" w:date="2023-05-11T21:40:29Z">
        <w:r>
          <w:rPr>
            <w:rFonts w:hint="eastAsia"/>
            <w:lang w:val="en-US" w:eastAsia="zh-CN"/>
          </w:rPr>
          <w:t>l</w:t>
        </w:r>
      </w:ins>
      <w:ins w:id="793" w:author="hoof" w:date="2023-05-11T21:40:30Z">
        <w:r>
          <w:rPr>
            <w:rFonts w:hint="eastAsia"/>
            <w:lang w:val="en-US" w:eastAsia="zh-CN"/>
          </w:rPr>
          <w:t xml:space="preserve">ine </w:t>
        </w:r>
      </w:ins>
      <w:ins w:id="794" w:author="hoof" w:date="2023-05-11T21:40:31Z">
        <w:r>
          <w:rPr>
            <w:rFonts w:hint="eastAsia"/>
            <w:lang w:val="en-US" w:eastAsia="zh-CN"/>
          </w:rPr>
          <w:t>cha</w:t>
        </w:r>
      </w:ins>
      <w:ins w:id="795" w:author="hoof" w:date="2023-05-11T21:40:32Z">
        <w:r>
          <w:rPr>
            <w:rFonts w:hint="eastAsia"/>
            <w:lang w:val="en-US" w:eastAsia="zh-CN"/>
          </w:rPr>
          <w:t>tbo</w:t>
        </w:r>
      </w:ins>
      <w:ins w:id="796" w:author="hoof" w:date="2023-05-11T21:40:35Z">
        <w:r>
          <w:rPr>
            <w:rFonts w:hint="eastAsia"/>
            <w:lang w:val="en-US" w:eastAsia="zh-CN"/>
          </w:rPr>
          <w:t>ts</w:t>
        </w:r>
      </w:ins>
      <w:ins w:id="797" w:author="hoof" w:date="2023-05-11T21:43:59Z">
        <w:r>
          <w:rPr>
            <w:rFonts w:hint="eastAsia"/>
            <w:lang w:val="en-US" w:eastAsia="zh-CN"/>
          </w:rPr>
          <w:t xml:space="preserve"> </w:t>
        </w:r>
      </w:ins>
      <w:ins w:id="798" w:author="hoof" w:date="2023-05-11T21:44:00Z">
        <w:r>
          <w:rPr>
            <w:rFonts w:hint="eastAsia"/>
            <w:lang w:val="en-US" w:eastAsia="zh-CN"/>
          </w:rPr>
          <w:t xml:space="preserve">and </w:t>
        </w:r>
      </w:ins>
      <w:ins w:id="799" w:author="hoof" w:date="2023-05-11T21:44:01Z">
        <w:r>
          <w:rPr>
            <w:rFonts w:hint="eastAsia"/>
            <w:lang w:val="en-US" w:eastAsia="zh-CN"/>
          </w:rPr>
          <w:t>cus</w:t>
        </w:r>
      </w:ins>
      <w:ins w:id="800" w:author="hoof" w:date="2023-05-11T21:44:02Z">
        <w:r>
          <w:rPr>
            <w:rFonts w:hint="eastAsia"/>
            <w:lang w:val="en-US" w:eastAsia="zh-CN"/>
          </w:rPr>
          <w:t>tomer</w:t>
        </w:r>
      </w:ins>
      <w:ins w:id="801" w:author="hoof" w:date="2023-05-11T21:44:03Z">
        <w:r>
          <w:rPr>
            <w:rFonts w:hint="eastAsia"/>
            <w:lang w:val="en-US" w:eastAsia="zh-CN"/>
          </w:rPr>
          <w:t xml:space="preserve"> </w:t>
        </w:r>
      </w:ins>
      <w:ins w:id="802" w:author="hoof" w:date="2023-05-11T21:44:07Z">
        <w:r>
          <w:rPr>
            <w:rFonts w:hint="eastAsia"/>
            <w:lang w:val="en-US" w:eastAsia="zh-CN"/>
          </w:rPr>
          <w:t>se</w:t>
        </w:r>
      </w:ins>
      <w:ins w:id="803" w:author="hoof" w:date="2023-05-11T21:44:08Z">
        <w:r>
          <w:rPr>
            <w:rFonts w:hint="eastAsia"/>
            <w:lang w:val="en-US" w:eastAsia="zh-CN"/>
          </w:rPr>
          <w:t>rvic</w:t>
        </w:r>
      </w:ins>
      <w:ins w:id="804" w:author="hoof" w:date="2023-05-11T21:44:10Z">
        <w:r>
          <w:rPr>
            <w:rFonts w:hint="eastAsia"/>
            <w:lang w:val="en-US" w:eastAsia="zh-CN"/>
          </w:rPr>
          <w:t>es</w:t>
        </w:r>
      </w:ins>
      <w:ins w:id="805" w:author="hoof" w:date="2023-05-11T21:44:13Z">
        <w:r>
          <w:rPr>
            <w:rFonts w:hint="eastAsia"/>
            <w:lang w:val="en-US" w:eastAsia="zh-CN"/>
          </w:rPr>
          <w:t>.</w:t>
        </w:r>
      </w:ins>
      <w:ins w:id="806" w:author="hoof" w:date="2023-05-11T21:40:44Z">
        <w:r>
          <w:rPr>
            <w:rFonts w:hint="eastAsia"/>
            <w:lang w:val="en-US" w:eastAsia="zh-CN"/>
          </w:rPr>
          <w:t xml:space="preserve"> </w:t>
        </w:r>
      </w:ins>
      <w:r>
        <w:rPr>
          <w:rFonts w:hint="eastAsia"/>
        </w:rPr>
        <w:t>~\cite</w:t>
      </w:r>
    </w:p>
    <w:p>
      <w:pPr>
        <w:rPr>
          <w:rFonts w:hint="eastAsia"/>
        </w:rPr>
      </w:pPr>
      <w:del w:id="807" w:author="hoof" w:date="2023-05-11T23:34:54Z">
        <w:r>
          <w:rPr>
            <w:rFonts w:hint="eastAsia"/>
          </w:rPr>
          <w:delText>t</w:delText>
        </w:r>
      </w:del>
      <w:r>
        <w:rPr>
          <w:rFonts w:hint="eastAsia"/>
        </w:rPr>
        <w:t xml:space="preserve">{Zhou2018EmotionalCM} propose an Emotional Chatting Machine (ECM) model for the emotional response. An intuitive solution generates a response with a pre-trained style language model~\cite{Yang2020StyleDGPTSR}, which builds a response generation model STYLEDGPT on top of a pre-trained language model DialoGPT~\cite{Zhang2020DialoGPTLG} and devise both a word-level loss and a sentence-level loss to fine-tune the DialoGPT towards the target style. Niu and Bansal~\cite{Niu2018PoliteDG} propose three weakly supervised models that can generate diverse, polite (or rude) dialogue responses without parallel data. Some work bridge conversation modeling and non-parallel style transfer by sharing a structured latent space~\cite{Gao2019StructuringLS}. </w:t>
      </w:r>
      <w:ins w:id="808" w:author="hoof" w:date="2023-05-11T21:34:37Z">
        <w:r>
          <w:rPr>
            <w:rFonts w:hint="eastAsia"/>
            <w:lang w:val="en-US" w:eastAsia="zh-CN"/>
          </w:rPr>
          <w:t>~</w:t>
        </w:r>
      </w:ins>
      <w:ins w:id="809" w:author="hoof" w:date="2023-05-11T21:34:43Z">
        <w:r>
          <w:rPr>
            <w:rFonts w:hint="eastAsia"/>
            <w:lang w:val="en-US" w:eastAsia="zh-CN"/>
          </w:rPr>
          <w:t>\</w:t>
        </w:r>
      </w:ins>
      <w:ins w:id="810" w:author="hoof" w:date="2023-05-11T21:34:40Z">
        <w:r>
          <w:rPr>
            <w:rFonts w:hint="eastAsia"/>
            <w:lang w:val="en-US" w:eastAsia="zh-CN"/>
          </w:rPr>
          <w:t>cite</w:t>
        </w:r>
      </w:ins>
      <w:ins w:id="811" w:author="hoof" w:date="2023-05-11T21:34:45Z">
        <w:r>
          <w:rPr>
            <w:rFonts w:hint="eastAsia"/>
            <w:lang w:val="en-US" w:eastAsia="zh-CN"/>
          </w:rPr>
          <w:t>{</w:t>
        </w:r>
      </w:ins>
      <w:ins w:id="812" w:author="hoof" w:date="2023-05-11T21:34:47Z">
        <w:r>
          <w:rPr>
            <w:i w:val="0"/>
            <w:iCs w:val="0"/>
            <w:caps w:val="0"/>
            <w:color w:val="000000"/>
            <w:spacing w:val="0"/>
          </w:rPr>
          <w:t>li2021stylized</w:t>
        </w:r>
      </w:ins>
      <w:ins w:id="813" w:author="hoof" w:date="2023-05-11T21:34:46Z">
        <w:r>
          <w:rPr>
            <w:rFonts w:hint="eastAsia"/>
            <w:lang w:val="en-US" w:eastAsia="zh-CN"/>
          </w:rPr>
          <w:t>}</w:t>
        </w:r>
      </w:ins>
      <w:ins w:id="814" w:author="hoof" w:date="2023-05-11T21:32:47Z">
        <w:r>
          <w:rPr>
            <w:rFonts w:hint="eastAsia"/>
            <w:lang w:val="en-US" w:eastAsia="zh-CN"/>
          </w:rPr>
          <w:t>im</w:t>
        </w:r>
      </w:ins>
      <w:ins w:id="815" w:author="hoof" w:date="2023-05-11T21:32:48Z">
        <w:r>
          <w:rPr>
            <w:rFonts w:hint="eastAsia"/>
            <w:lang w:val="en-US" w:eastAsia="zh-CN"/>
          </w:rPr>
          <w:t>prov</w:t>
        </w:r>
      </w:ins>
      <w:ins w:id="816" w:author="hoof" w:date="2023-05-11T21:32:49Z">
        <w:r>
          <w:rPr>
            <w:rFonts w:hint="eastAsia"/>
            <w:lang w:val="en-US" w:eastAsia="zh-CN"/>
          </w:rPr>
          <w:t>ed t</w:t>
        </w:r>
      </w:ins>
      <w:ins w:id="817" w:author="hoof" w:date="2023-05-11T21:32:50Z">
        <w:r>
          <w:rPr>
            <w:rFonts w:hint="eastAsia"/>
            <w:lang w:val="en-US" w:eastAsia="zh-CN"/>
          </w:rPr>
          <w:t xml:space="preserve">o </w:t>
        </w:r>
      </w:ins>
      <w:ins w:id="818" w:author="hoof" w:date="2023-05-11T21:32:52Z">
        <w:r>
          <w:rPr>
            <w:rFonts w:hint="eastAsia"/>
            <w:lang w:val="en-US" w:eastAsia="zh-CN"/>
          </w:rPr>
          <w:t>wor</w:t>
        </w:r>
      </w:ins>
      <w:ins w:id="819" w:author="hoof" w:date="2023-05-11T21:32:53Z">
        <w:r>
          <w:rPr>
            <w:rFonts w:hint="eastAsia"/>
            <w:lang w:val="en-US" w:eastAsia="zh-CN"/>
          </w:rPr>
          <w:t xml:space="preserve">k </w:t>
        </w:r>
      </w:ins>
      <w:ins w:id="820" w:author="hoof" w:date="2023-05-11T21:32:56Z">
        <w:r>
          <w:rPr>
            <w:rFonts w:hint="eastAsia"/>
            <w:lang w:val="en-US" w:eastAsia="zh-CN"/>
          </w:rPr>
          <w:t>throu</w:t>
        </w:r>
      </w:ins>
      <w:ins w:id="821" w:author="hoof" w:date="2023-05-11T21:32:57Z">
        <w:r>
          <w:rPr>
            <w:rFonts w:hint="eastAsia"/>
            <w:lang w:val="en-US" w:eastAsia="zh-CN"/>
          </w:rPr>
          <w:t>gh in</w:t>
        </w:r>
      </w:ins>
      <w:ins w:id="822" w:author="hoof" w:date="2023-05-11T21:32:58Z">
        <w:r>
          <w:rPr>
            <w:rFonts w:hint="eastAsia"/>
            <w:lang w:val="en-US" w:eastAsia="zh-CN"/>
          </w:rPr>
          <w:t>tro</w:t>
        </w:r>
      </w:ins>
      <w:ins w:id="823" w:author="hoof" w:date="2023-05-11T21:32:59Z">
        <w:r>
          <w:rPr>
            <w:rFonts w:hint="eastAsia"/>
            <w:lang w:val="en-US" w:eastAsia="zh-CN"/>
          </w:rPr>
          <w:t>du</w:t>
        </w:r>
      </w:ins>
      <w:ins w:id="824" w:author="hoof" w:date="2023-05-11T21:33:00Z">
        <w:r>
          <w:rPr>
            <w:rFonts w:hint="eastAsia"/>
            <w:lang w:val="en-US" w:eastAsia="zh-CN"/>
          </w:rPr>
          <w:t xml:space="preserve">cing </w:t>
        </w:r>
      </w:ins>
      <w:ins w:id="825" w:author="hoof" w:date="2023-05-11T21:33:01Z">
        <w:r>
          <w:rPr>
            <w:rFonts w:hint="eastAsia"/>
            <w:lang w:val="en-US" w:eastAsia="zh-CN"/>
          </w:rPr>
          <w:t xml:space="preserve">a </w:t>
        </w:r>
      </w:ins>
      <w:ins w:id="826" w:author="hoof" w:date="2023-05-11T21:33:02Z">
        <w:r>
          <w:rPr>
            <w:rFonts w:hint="eastAsia"/>
            <w:lang w:val="en-US" w:eastAsia="zh-CN"/>
          </w:rPr>
          <w:t>mo</w:t>
        </w:r>
      </w:ins>
      <w:ins w:id="827" w:author="hoof" w:date="2023-05-11T21:33:03Z">
        <w:r>
          <w:rPr>
            <w:rFonts w:hint="eastAsia"/>
            <w:lang w:val="en-US" w:eastAsia="zh-CN"/>
          </w:rPr>
          <w:t xml:space="preserve">re </w:t>
        </w:r>
      </w:ins>
      <w:ins w:id="828" w:author="hoof" w:date="2023-05-11T21:33:04Z">
        <w:r>
          <w:rPr>
            <w:rFonts w:hint="eastAsia"/>
            <w:lang w:val="en-US" w:eastAsia="zh-CN"/>
          </w:rPr>
          <w:t>li</w:t>
        </w:r>
      </w:ins>
      <w:ins w:id="829" w:author="hoof" w:date="2023-05-11T21:33:07Z">
        <w:r>
          <w:rPr>
            <w:rFonts w:hint="eastAsia"/>
            <w:lang w:val="en-US" w:eastAsia="zh-CN"/>
          </w:rPr>
          <w:t>ght</w:t>
        </w:r>
      </w:ins>
      <w:ins w:id="830" w:author="hoof" w:date="2023-05-11T21:33:08Z">
        <w:r>
          <w:rPr>
            <w:rFonts w:hint="eastAsia"/>
            <w:lang w:val="en-US" w:eastAsia="zh-CN"/>
          </w:rPr>
          <w:t>weig</w:t>
        </w:r>
      </w:ins>
      <w:ins w:id="831" w:author="hoof" w:date="2023-05-11T21:33:09Z">
        <w:r>
          <w:rPr>
            <w:rFonts w:hint="eastAsia"/>
            <w:lang w:val="en-US" w:eastAsia="zh-CN"/>
          </w:rPr>
          <w:t>hte</w:t>
        </w:r>
      </w:ins>
      <w:ins w:id="832" w:author="hoof" w:date="2023-05-11T21:33:10Z">
        <w:r>
          <w:rPr>
            <w:rFonts w:hint="eastAsia"/>
            <w:lang w:val="en-US" w:eastAsia="zh-CN"/>
          </w:rPr>
          <w:t>d</w:t>
        </w:r>
      </w:ins>
      <w:ins w:id="833" w:author="hoof" w:date="2023-05-11T21:37:29Z">
        <w:r>
          <w:rPr>
            <w:rFonts w:hint="eastAsia"/>
            <w:lang w:val="en-US" w:eastAsia="zh-CN"/>
          </w:rPr>
          <w:t xml:space="preserve"> d</w:t>
        </w:r>
      </w:ins>
      <w:ins w:id="834" w:author="hoof" w:date="2023-05-11T21:37:30Z">
        <w:r>
          <w:rPr>
            <w:rFonts w:hint="eastAsia"/>
            <w:lang w:val="en-US" w:eastAsia="zh-CN"/>
          </w:rPr>
          <w:t>eep</w:t>
        </w:r>
      </w:ins>
      <w:ins w:id="835" w:author="hoof" w:date="2023-05-11T21:37:31Z">
        <w:r>
          <w:rPr>
            <w:rFonts w:hint="eastAsia"/>
            <w:lang w:val="en-US" w:eastAsia="zh-CN"/>
          </w:rPr>
          <w:t xml:space="preserve"> n</w:t>
        </w:r>
      </w:ins>
      <w:ins w:id="836" w:author="hoof" w:date="2023-05-11T21:37:32Z">
        <w:r>
          <w:rPr>
            <w:rFonts w:hint="eastAsia"/>
            <w:lang w:val="en-US" w:eastAsia="zh-CN"/>
          </w:rPr>
          <w:t>eural</w:t>
        </w:r>
      </w:ins>
      <w:ins w:id="837" w:author="hoof" w:date="2023-05-11T21:33:10Z">
        <w:r>
          <w:rPr>
            <w:rFonts w:hint="eastAsia"/>
            <w:lang w:val="en-US" w:eastAsia="zh-CN"/>
          </w:rPr>
          <w:t xml:space="preserve"> </w:t>
        </w:r>
      </w:ins>
      <w:ins w:id="838" w:author="hoof" w:date="2023-05-11T21:33:11Z">
        <w:r>
          <w:rPr>
            <w:rFonts w:hint="eastAsia"/>
            <w:lang w:val="en-US" w:eastAsia="zh-CN"/>
          </w:rPr>
          <w:t>mod</w:t>
        </w:r>
      </w:ins>
      <w:ins w:id="839" w:author="hoof" w:date="2023-05-11T21:33:12Z">
        <w:r>
          <w:rPr>
            <w:rFonts w:hint="eastAsia"/>
            <w:lang w:val="en-US" w:eastAsia="zh-CN"/>
          </w:rPr>
          <w:t>el.</w:t>
        </w:r>
      </w:ins>
      <w:del w:id="840" w:author="hoof" w:date="2023-05-11T21:32:47Z">
        <w:r>
          <w:rPr>
            <w:rFonts w:hint="eastAsia"/>
            <w:lang w:val="en-US" w:eastAsia="zh-CN"/>
          </w:rPr>
          <w:delText>i</w:delText>
        </w:r>
      </w:del>
      <w:del w:id="841" w:author="hoof" w:date="2023-05-11T21:32:46Z">
        <w:r>
          <w:rPr>
            <w:rFonts w:hint="eastAsia"/>
            <w:lang w:val="en-US" w:eastAsia="zh-CN"/>
          </w:rPr>
          <w:delText>mpro</w:delText>
        </w:r>
      </w:del>
      <w:del w:id="842" w:author="hoof" w:date="2023-05-11T21:32:45Z">
        <w:r>
          <w:rPr>
            <w:rFonts w:hint="eastAsia"/>
            <w:lang w:val="en-US" w:eastAsia="zh-CN"/>
          </w:rPr>
          <w:delText>ve</w:delText>
        </w:r>
      </w:del>
      <w:r>
        <w:rPr>
          <w:rFonts w:hint="eastAsia"/>
        </w:rPr>
        <w:t>Recently, some work iteratively tuned to find the optimal mapping relation between conversational context and non-conversational utterances via iterative back translation~\cite{Su2020DiversifyingDG, Zheng2020StylizedDR}. These works have achieved good performance, but we have achieved better diversity and efficiency through an auxiliary domain.</w:t>
      </w:r>
    </w:p>
    <w:p>
      <w:pPr>
        <w:rPr>
          <w:rFonts w:hint="eastAsia"/>
        </w:rPr>
      </w:pPr>
    </w:p>
    <w:p>
      <w:pPr>
        <w:rPr>
          <w:rFonts w:hint="eastAsia"/>
        </w:rPr>
      </w:pPr>
    </w:p>
    <w:p>
      <w:pPr>
        <w:rPr>
          <w:ins w:id="843" w:author="hoof" w:date="2023-05-11T20:39:02Z"/>
          <w:rFonts w:hint="eastAsia" w:eastAsiaTheme="minorEastAsia"/>
          <w:lang w:val="en-US" w:eastAsia="zh-CN"/>
        </w:rPr>
      </w:pPr>
      <w:ins w:id="844" w:author="hoof" w:date="2023-05-12T00:31:31Z">
        <w:r>
          <w:rPr>
            <w:rFonts w:hint="eastAsia"/>
          </w:rPr>
          <w:t>Controllable text generation</w:t>
        </w:r>
      </w:ins>
      <w:ins w:id="845" w:author="hoof" w:date="2023-05-12T00:31:18Z">
        <w:r>
          <w:rPr>
            <w:rFonts w:hint="eastAsia"/>
            <w:lang w:val="en-US" w:eastAsia="zh-CN"/>
          </w:rPr>
          <w:t>部分</w:t>
        </w:r>
      </w:ins>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@article{keskar2019ctrl,</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title={Ctrl: A conditional transformer language model for controllable generation},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author={Keskar, Nitish Shirish and McCann, Bryan and Varshney, Lav R and Xiong, Caiming and Socher, Richard},</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journal={arXiv preprint arXiv:1909.05858},</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year={2019}</w:t>
      </w:r>
    </w:p>
    <w:p>
      <w:pPr>
        <w:pStyle w:val="3"/>
        <w:keepNext w:val="0"/>
        <w:keepLines w:val="0"/>
        <w:widowControl/>
        <w:suppressLineNumbers w:val="0"/>
        <w:ind w:left="0" w:firstLine="0"/>
        <w:rPr>
          <w:ins w:id="846" w:author="hoof" w:date="2023-05-12T00:46:14Z"/>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ns w:id="847" w:author="hoof" w:date="2023-05-12T00:46:15Z"/>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@article{dathathri2019plug,</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title={Plug and play language models: A simple approach to controlled text generation},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author={Dathathri, Sumanth and Madotto, Andrea and Lan, Janice and Hung, Jane and Frank, Eric and Molino, Piero and Yosinski, Jason and Liu, Rosanne},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journal={arXiv preprint arXiv:1912.02164},</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year={2019}</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 w:val="0"/>
          <w:iCs w:val="0"/>
          <w:caps w:val="0"/>
          <w:color w:val="000000"/>
          <w:spacing w:val="0"/>
        </w:rPr>
      </w:pPr>
    </w:p>
    <w:p>
      <w:pPr>
        <w:rPr>
          <w:ins w:id="848" w:author="hoof" w:date="2023-05-11T21:13:27Z"/>
        </w:rPr>
      </w:pPr>
    </w:p>
    <w:p>
      <w:pPr>
        <w:rPr>
          <w:rFonts w:hint="eastAsia" w:eastAsiaTheme="minorEastAsia"/>
          <w:lang w:val="en-US" w:eastAsia="zh-CN"/>
        </w:rPr>
      </w:pPr>
      <w:ins w:id="849" w:author="hoof" w:date="2023-05-11T21:13:27Z">
        <w:r>
          <w:rPr>
            <w:rFonts w:hint="eastAsia"/>
          </w:rPr>
          <w:t>Back translation</w:t>
        </w:r>
      </w:ins>
      <w:ins w:id="850" w:author="hoof" w:date="2023-05-11T21:13:29Z">
        <w:r>
          <w:rPr>
            <w:rFonts w:hint="eastAsia"/>
            <w:lang w:val="en-US" w:eastAsia="zh-CN"/>
          </w:rPr>
          <w:t>部分</w:t>
        </w:r>
      </w:ins>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@article{sennrich2015improving,</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title={Improving neural machine translation models with monolingual data},</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author={Sennrich, Rico and Haddow, Barry and Birch, Alexandra},</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journal={arXiv preprint arXiv:1511.06709},</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year={2015}</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@article{subramanian2018multiple,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title={Multiple-attribute text style transfer},</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author={Subramanian, Sandeep and Lample, Guillaume and Smith, Eric Michael and Denoyer, Ludovic and Ranzato, Marc'Aurelio and Boureau, Y-Lan},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journal={arXiv preprint arXiv:1811.00552},</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year={2018}</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@article{su2020diversifying,</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title={Diversifying dialogue generation with non-conversational text},</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author={Su, Hui and Shen, Xiaoyu and Zhao, Sanqiang and Zhou, Xiao and Hu, Pengwei and Zhong, Randy and Niu, Cheng and Zhou, Jie},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journal={arXiv preprint arXiv:2005.04346},</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year={2020}</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@inproceedings{zheng2021stylized,</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title={Stylized dialogue response generation using stylized unpaired texts},</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author={Zheng, Yinhe and Chen, Zikai and Zhang, Rongsheng and Huang, Shilei and Mao, Xiaoxi and Huang, Minlie},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booktitle={Proceedings of the AAAI Conference on Artificial Intelligence},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volume={35},</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number={16},</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pages={14558--14567},</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year={2021}</w:t>
      </w:r>
    </w:p>
    <w:p>
      <w:pPr>
        <w:pStyle w:val="3"/>
        <w:keepNext w:val="0"/>
        <w:keepLines w:val="0"/>
        <w:widowControl/>
        <w:suppressLineNumbers w:val="0"/>
        <w:ind w:left="0" w:firstLine="0"/>
        <w:rPr>
          <w:rFonts w:hint="eastAsia"/>
          <w:i w:val="0"/>
          <w:iCs w:val="0"/>
          <w:caps w:val="0"/>
          <w:color w:val="000000"/>
          <w:spacing w:val="0"/>
          <w:lang w:val="en-US" w:eastAsia="zh-CN"/>
        </w:rPr>
      </w:pPr>
    </w:p>
    <w:p>
      <w:pPr>
        <w:pStyle w:val="3"/>
        <w:keepNext w:val="0"/>
        <w:keepLines w:val="0"/>
        <w:widowControl/>
        <w:suppressLineNumbers w:val="0"/>
        <w:ind w:left="0" w:firstLine="0"/>
        <w:rPr>
          <w:ins w:id="851" w:author="hoof" w:date="2023-05-11T22:02:35Z"/>
          <w:rFonts w:hint="default" w:eastAsia="宋体"/>
          <w:i w:val="0"/>
          <w:iCs w:val="0"/>
          <w:caps w:val="0"/>
          <w:color w:val="000000"/>
          <w:spacing w:val="0"/>
          <w:lang w:val="en-US" w:eastAsia="zh-CN"/>
        </w:rPr>
      </w:pPr>
      <w:ins w:id="852" w:author="hoof" w:date="2023-05-11T22:02:35Z">
        <w:r>
          <w:rPr>
            <w:rFonts w:hint="eastAsia"/>
            <w:i w:val="0"/>
            <w:iCs w:val="0"/>
            <w:caps w:val="0"/>
            <w:color w:val="000000"/>
            <w:spacing w:val="0"/>
            <w:lang w:val="en-US" w:eastAsia="zh-CN"/>
          </w:rPr>
          <w:t>Dialogue generation部分</w:t>
        </w:r>
      </w:ins>
    </w:p>
    <w:p>
      <w:pPr>
        <w:pStyle w:val="3"/>
        <w:keepNext w:val="0"/>
        <w:keepLines w:val="0"/>
        <w:widowControl/>
        <w:suppressLineNumbers w:val="0"/>
        <w:ind w:left="0" w:firstLine="0"/>
        <w:rPr>
          <w:del w:id="853" w:author="hoof" w:date="2023-05-11T22:02:35Z"/>
          <w:rFonts w:hint="default" w:eastAsia="宋体"/>
          <w:i w:val="0"/>
          <w:iCs w:val="0"/>
          <w:caps w:val="0"/>
          <w:color w:val="000000"/>
          <w:spacing w:val="0"/>
          <w:lang w:val="en-US" w:eastAsia="zh-CN"/>
        </w:rPr>
      </w:pPr>
      <w:del w:id="854" w:author="hoof" w:date="2023-05-11T22:02:35Z">
        <w:r>
          <w:rPr>
            <w:rFonts w:hint="eastAsia"/>
            <w:i w:val="0"/>
            <w:iCs w:val="0"/>
            <w:caps w:val="0"/>
            <w:color w:val="000000"/>
            <w:spacing w:val="0"/>
            <w:lang w:val="en-US" w:eastAsia="zh-CN"/>
          </w:rPr>
          <w:delText>Dialogue generation部分</w:delText>
        </w:r>
      </w:del>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@article{weizenbaum1966eliza,</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title={ELIZA—a computer program for the study of natural language communication between man and machine},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author={Weizenbaum, Joseph},</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journal={Communications of the ACM},</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volume={9},</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number={1},</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pages={36--45},</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year={1966},</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publisher={ACM New York, NY, USA}</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@inproceedings{litman2000njfun,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title={NJFun-a reinforcement learning spoken dialogue system},</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author={Litman, Diane and Singh, Satinder and Kearns, Michael S and Walker, Marilyn},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booktitle={ANLP-NAACL 2000 Workshop: Conversational Systems},</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year={2000}</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Pr>
        <w:rPr>
          <w:ins w:id="855" w:author="hoof" w:date="2023-05-11T22:58:41Z"/>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@article{ji2014information,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title={An information retrieval approach to short text conversation},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author={Ji, Zongcheng and Lu, Zhengdong and Li, Hang},</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journal={arXiv preprint arXiv:1408.6988},</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year={2014}</w:t>
      </w:r>
    </w:p>
    <w:p>
      <w:pPr>
        <w:pStyle w:val="3"/>
        <w:keepNext w:val="0"/>
        <w:keepLines w:val="0"/>
        <w:widowControl/>
        <w:suppressLineNumbers w:val="0"/>
        <w:ind w:left="0" w:firstLine="0"/>
        <w:rPr>
          <w:ins w:id="856" w:author="hoof" w:date="2023-05-11T23:05:31Z"/>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ns w:id="857" w:author="hoof" w:date="2023-05-11T23:05:32Z"/>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@inproceedings{tao2021survey,</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title={A Survey on Response Selection for Retrieval-based Dialogues.},</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author={Tao, Chongyang and Feng, Jiazhan and Yan, Rui and Wu, Wei and Jiang, Daxin},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booktitle={IJCAI},</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pages={4619--4626},</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year={2021}</w:t>
      </w:r>
    </w:p>
    <w:p>
      <w:pPr>
        <w:pStyle w:val="3"/>
        <w:keepNext w:val="0"/>
        <w:keepLines w:val="0"/>
        <w:widowControl/>
        <w:suppressLineNumbers w:val="0"/>
        <w:ind w:left="0" w:firstLine="0"/>
        <w:rPr>
          <w:ins w:id="858" w:author="hoof" w:date="2023-05-11T23:21:58Z"/>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ns w:id="859" w:author="hoof" w:date="2023-05-11T23:21:58Z"/>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@article{vaswani2017attention,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title={Attention is all you need},</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author={Vaswani, Ashish and Shazeer, Noam and Parmar, Niki and Uszkoreit, Jakob and Jones, Llion and Gomez, Aidan N and Kaiser, {\L}ukasz and Polosukhin, Illia},</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journal={Advances in neural information processing systems},</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volume={30},</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year={2017}</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@article{sutskever2014sequence,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title={Sequence to sequence learning with neural networks},</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author={Sutskever, Ilya and Vinyals, Oriol and Le, Quoc V},</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journal={Advances in neural information processing systems},</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volume={27},</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year={2014}</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@article{bahdanau2014neural,</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title={Neural machine translation by jointly learning to align and translate},</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author={Bahdanau, Dzmitry and Cho, Kyunghyun and Bengio, Yoshua},</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journal={arXiv preprint arXiv:1409.0473},</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year={2014}</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3"/>
        <w:keepNext w:val="0"/>
        <w:keepLines w:val="0"/>
        <w:widowControl/>
        <w:suppressLineNumbers w:val="0"/>
        <w:ind w:left="0" w:firstLine="0"/>
        <w:rPr>
          <w:i w:val="0"/>
          <w:iCs w:val="0"/>
          <w:caps w:val="0"/>
          <w:color w:val="000000"/>
          <w:spacing w:val="0"/>
        </w:rPr>
      </w:pPr>
    </w:p>
    <w:p>
      <w:pPr>
        <w:pStyle w:val="3"/>
        <w:keepNext w:val="0"/>
        <w:keepLines w:val="0"/>
        <w:widowControl/>
        <w:suppressLineNumbers w:val="0"/>
        <w:ind w:left="0" w:firstLine="0"/>
        <w:rPr>
          <w:i w:val="0"/>
          <w:iCs w:val="0"/>
          <w:caps w:val="0"/>
          <w:color w:val="000000"/>
          <w:spacing w:val="0"/>
        </w:rPr>
      </w:pPr>
    </w:p>
    <w:p>
      <w:pPr>
        <w:rPr>
          <w:ins w:id="860" w:author="hoof" w:date="2023-05-11T21:33:46Z"/>
        </w:rPr>
      </w:pPr>
    </w:p>
    <w:p>
      <w:pPr>
        <w:rPr>
          <w:ins w:id="861" w:author="hoof" w:date="2023-05-11T21:33:47Z"/>
          <w:rFonts w:hint="eastAsia" w:eastAsiaTheme="minorEastAsia"/>
          <w:lang w:val="en-US" w:eastAsia="zh-CN"/>
        </w:rPr>
      </w:pPr>
      <w:ins w:id="862" w:author="hoof" w:date="2023-05-11T21:34:06Z">
        <w:r>
          <w:rPr>
            <w:rFonts w:hint="eastAsia"/>
          </w:rPr>
          <w:t>Stylized dialogue generation</w:t>
        </w:r>
      </w:ins>
      <w:ins w:id="863" w:author="hoof" w:date="2023-05-11T21:34:09Z">
        <w:r>
          <w:rPr>
            <w:rFonts w:hint="eastAsia"/>
            <w:lang w:val="en-US" w:eastAsia="zh-CN"/>
          </w:rPr>
          <w:t>部分</w:t>
        </w:r>
      </w:ins>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@article{li2021stylized,</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title={Stylized dialogue generation with multi-pass dual learning},</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author={Li, Jinpeng and Xia, Yingce and Yan, Rui and Sun, Hongda and Zhao, Dongyan and Liu, Tie-Yan},</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journal={Advances in Neural Information Processing Systems},</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volume={34},</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pages={28470--28481},</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year={2021}</w:t>
      </w:r>
    </w:p>
    <w:p>
      <w:pPr>
        <w:pStyle w:val="3"/>
        <w:keepNext w:val="0"/>
        <w:keepLines w:val="0"/>
        <w:widowControl/>
        <w:suppressLineNumbers w:val="0"/>
        <w:ind w:left="0" w:firstLine="0"/>
        <w:rPr>
          <w:i w:val="0"/>
          <w:iCs w:val="0"/>
          <w:caps w:val="0"/>
          <w:color w:val="000000"/>
          <w:spacing w:val="0"/>
        </w:rPr>
      </w:pPr>
      <w:r>
        <w:rPr>
          <w:i w:val="0"/>
          <w:iCs w:val="0"/>
          <w:caps w:val="0"/>
          <w:color w:val="000000"/>
          <w:spacing w:val="0"/>
        </w:rPr>
        <w:t>}</w:t>
      </w:r>
    </w:p>
    <w:p/>
    <w:sectPr>
      <w:pgSz w:w="11906" w:h="16838"/>
      <w:pgMar w:top="1440" w:right="1800" w:bottom="1440" w:left="1800" w:header="851" w:footer="992"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oof">
    <w15:presenceInfo w15:providerId="WPS Office" w15:userId="2221725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1OThkYmZkMjNlMTgwMTg5ZDJjMjA2NGUyZGYyYjEifQ=="/>
  </w:docVars>
  <w:rsids>
    <w:rsidRoot w:val="F7D927A8"/>
    <w:rsid w:val="2D112F2C"/>
    <w:rsid w:val="36FF0D6B"/>
    <w:rsid w:val="3A066BDC"/>
    <w:rsid w:val="6F5B8DA9"/>
    <w:rsid w:val="F7D927A8"/>
    <w:rsid w:val="FEF3B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1548</Words>
  <Characters>10858</Characters>
  <Lines>0</Lines>
  <Paragraphs>0</Paragraphs>
  <TotalTime>17</TotalTime>
  <ScaleCrop>false</ScaleCrop>
  <LinksUpToDate>false</LinksUpToDate>
  <CharactersWithSpaces>12407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2023-05-08T19:15:00Z</dcterms:created>
  <dc:creator>李炫彤</dc:creator>
  <cp:lastModifiedBy>hoof</cp:lastModifiedBy>
  <dcterms:modified xsi:type="dcterms:W3CDTF">2023-05-11T17:02:52Z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9C3A33BCD60211EA68695864F3BB7103_41</vt:lpwstr>
  </property>
</Properties>
</file>